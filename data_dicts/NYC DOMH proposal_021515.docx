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A6F2E6" w14:textId="69C1343A" w:rsidR="001D49D7" w:rsidRDefault="00154AAE" w:rsidP="005741F8">
      <w:pPr>
        <w:jc w:val="center"/>
        <w:rPr>
          <w:rFonts w:ascii="Calibri" w:hAnsi="Calibri" w:cs="Arial"/>
          <w:b/>
          <w:i/>
        </w:rPr>
      </w:pPr>
      <w:r>
        <w:rPr>
          <w:rFonts w:ascii="Calibri" w:hAnsi="Calibri" w:cs="Arial"/>
          <w:b/>
          <w:i/>
        </w:rPr>
        <w:t>Mental Health</w:t>
      </w:r>
      <w:ins w:id="0" w:author="Abdulrahman El-Sayed" w:date="2015-02-14T12:41:00Z">
        <w:r w:rsidR="00F761E0">
          <w:rPr>
            <w:rFonts w:ascii="Calibri" w:hAnsi="Calibri" w:cs="Arial"/>
            <w:b/>
            <w:i/>
          </w:rPr>
          <w:t xml:space="preserve"> and Substance Use</w:t>
        </w:r>
      </w:ins>
      <w:r>
        <w:rPr>
          <w:rFonts w:ascii="Calibri" w:hAnsi="Calibri" w:cs="Arial"/>
          <w:b/>
          <w:i/>
        </w:rPr>
        <w:t xml:space="preserve"> in New York City: Burden, Cost, and Return on Investment</w:t>
      </w:r>
    </w:p>
    <w:p w14:paraId="652AA8E8" w14:textId="77777777" w:rsidR="00154AAE" w:rsidRDefault="00154AAE" w:rsidP="005741F8">
      <w:pPr>
        <w:jc w:val="center"/>
        <w:rPr>
          <w:rFonts w:ascii="Calibri" w:hAnsi="Calibri" w:cs="Arial"/>
          <w:b/>
          <w:i/>
        </w:rPr>
      </w:pPr>
    </w:p>
    <w:p w14:paraId="6905249A" w14:textId="33FD85FD" w:rsidR="00154AAE" w:rsidRPr="00154AAE" w:rsidRDefault="001761CB" w:rsidP="00154AAE">
      <w:pPr>
        <w:rPr>
          <w:rFonts w:ascii="Calibri" w:hAnsi="Calibri"/>
          <w:b/>
          <w:i/>
          <w:sz w:val="22"/>
          <w:szCs w:val="22"/>
        </w:rPr>
      </w:pPr>
      <w:r>
        <w:rPr>
          <w:rFonts w:ascii="Calibri" w:hAnsi="Calibri"/>
          <w:b/>
          <w:i/>
          <w:sz w:val="22"/>
          <w:szCs w:val="22"/>
        </w:rPr>
        <w:t xml:space="preserve">Piece 1. </w:t>
      </w:r>
      <w:r w:rsidR="00154AAE" w:rsidRPr="00154AAE">
        <w:rPr>
          <w:rFonts w:ascii="Calibri" w:hAnsi="Calibri"/>
          <w:b/>
          <w:i/>
          <w:sz w:val="22"/>
          <w:szCs w:val="22"/>
        </w:rPr>
        <w:t xml:space="preserve">Estimating DALYs and costs due to mental illness </w:t>
      </w:r>
      <w:ins w:id="1" w:author="Abdulrahman El-Sayed" w:date="2015-02-14T12:42:00Z">
        <w:r w:rsidR="00F761E0">
          <w:rPr>
            <w:rFonts w:ascii="Calibri" w:hAnsi="Calibri"/>
            <w:b/>
            <w:i/>
            <w:sz w:val="22"/>
            <w:szCs w:val="22"/>
          </w:rPr>
          <w:t xml:space="preserve">and substance use </w:t>
        </w:r>
      </w:ins>
      <w:r w:rsidR="00154AAE">
        <w:rPr>
          <w:rFonts w:ascii="Calibri" w:hAnsi="Calibri"/>
          <w:b/>
          <w:i/>
          <w:sz w:val="22"/>
          <w:szCs w:val="22"/>
        </w:rPr>
        <w:t>in New York City</w:t>
      </w:r>
    </w:p>
    <w:p w14:paraId="47E1D927" w14:textId="2283043D" w:rsidR="00154AAE" w:rsidRPr="00154AAE" w:rsidRDefault="001761CB" w:rsidP="00154AAE">
      <w:pPr>
        <w:rPr>
          <w:rFonts w:ascii="Calibri" w:hAnsi="Calibri"/>
          <w:sz w:val="22"/>
          <w:szCs w:val="22"/>
        </w:rPr>
      </w:pPr>
      <w:r>
        <w:rPr>
          <w:rFonts w:ascii="Calibri" w:hAnsi="Calibri"/>
          <w:sz w:val="22"/>
          <w:szCs w:val="22"/>
        </w:rPr>
        <w:t xml:space="preserve">The primary goal of our analysis is to understand the burden and costs associated with mental illness in New York City (NYC). </w:t>
      </w:r>
      <w:r w:rsidR="00154AAE" w:rsidRPr="00154AAE">
        <w:rPr>
          <w:rFonts w:ascii="Calibri" w:hAnsi="Calibri"/>
          <w:sz w:val="22"/>
          <w:szCs w:val="22"/>
        </w:rPr>
        <w:t>The disability-adjusted life year is an estimate of healthy life lost to disability, and is conceptually equivalent to one year of life lived in perfect health. The DALY creates an estimate of morbidity that is equal to mortality by “weighting” the time one spends with a disability such that a year of life with a disability is some fraction of a year of life lived in perfect health. The basic formula for estimating DALYs lost to mental illness involves summing the years of life lost to disability (YLD) and the years of life lost (YLL). Thus, if a person with schizophrenia has a DALY score of 0.36, then every year of life she lives with schizophrenia is equal to 0.36 of a year of life lived in perfect health.</w:t>
      </w:r>
      <w:r w:rsidR="00154AAE">
        <w:rPr>
          <w:rFonts w:ascii="Calibri" w:hAnsi="Calibri"/>
          <w:sz w:val="22"/>
          <w:szCs w:val="22"/>
        </w:rPr>
        <w:t xml:space="preserve"> </w:t>
      </w:r>
      <w:r w:rsidR="00154AAE" w:rsidRPr="00154AAE">
        <w:rPr>
          <w:rFonts w:ascii="Calibri" w:hAnsi="Calibri"/>
          <w:sz w:val="22"/>
          <w:szCs w:val="22"/>
        </w:rPr>
        <w:t>To estimate DALYs, we therefore need the following information:</w:t>
      </w:r>
    </w:p>
    <w:p w14:paraId="3E54789F" w14:textId="04527F73" w:rsidR="00154AAE" w:rsidRPr="00154AAE" w:rsidRDefault="00154AAE" w:rsidP="00154AAE">
      <w:pPr>
        <w:pStyle w:val="ListParagraph"/>
        <w:numPr>
          <w:ilvl w:val="0"/>
          <w:numId w:val="19"/>
        </w:numPr>
        <w:spacing w:after="0" w:line="240" w:lineRule="auto"/>
        <w:rPr>
          <w:rFonts w:ascii="Calibri" w:hAnsi="Calibri"/>
        </w:rPr>
      </w:pPr>
      <w:r w:rsidRPr="00154AAE">
        <w:rPr>
          <w:rFonts w:ascii="Calibri" w:hAnsi="Calibri"/>
        </w:rPr>
        <w:t>Mean age of onset (this is similar across developed nations and can b</w:t>
      </w:r>
      <w:r>
        <w:rPr>
          <w:rFonts w:ascii="Calibri" w:hAnsi="Calibri"/>
        </w:rPr>
        <w:t>e obtained from the literature)</w:t>
      </w:r>
    </w:p>
    <w:p w14:paraId="49A4423B" w14:textId="4F815F6F" w:rsidR="00154AAE" w:rsidRPr="00154AAE" w:rsidRDefault="00154AAE" w:rsidP="00154AAE">
      <w:pPr>
        <w:pStyle w:val="ListParagraph"/>
        <w:numPr>
          <w:ilvl w:val="0"/>
          <w:numId w:val="19"/>
        </w:numPr>
        <w:spacing w:after="0" w:line="240" w:lineRule="auto"/>
        <w:rPr>
          <w:rFonts w:ascii="Calibri" w:hAnsi="Calibri"/>
        </w:rPr>
      </w:pPr>
      <w:r w:rsidRPr="00154AAE">
        <w:rPr>
          <w:rFonts w:ascii="Calibri" w:hAnsi="Calibri"/>
        </w:rPr>
        <w:t>Disease prevalence (</w:t>
      </w:r>
      <w:r>
        <w:rPr>
          <w:rFonts w:ascii="Calibri" w:hAnsi="Calibri"/>
        </w:rPr>
        <w:t>via NYC HANES)</w:t>
      </w:r>
      <w:ins w:id="2" w:author="Abdulrahman El-Sayed" w:date="2015-02-14T12:41:00Z">
        <w:r w:rsidR="00F761E0">
          <w:rPr>
            <w:rFonts w:ascii="Calibri" w:hAnsi="Calibri"/>
          </w:rPr>
          <w:t>, coupled with demographically-weighted smoothed estimates</w:t>
        </w:r>
      </w:ins>
    </w:p>
    <w:p w14:paraId="3D8D9C70" w14:textId="31370130" w:rsidR="00154AAE" w:rsidRPr="00154AAE" w:rsidRDefault="00154AAE" w:rsidP="00154AAE">
      <w:pPr>
        <w:pStyle w:val="ListParagraph"/>
        <w:numPr>
          <w:ilvl w:val="0"/>
          <w:numId w:val="19"/>
        </w:numPr>
        <w:spacing w:after="0" w:line="240" w:lineRule="auto"/>
        <w:rPr>
          <w:rFonts w:ascii="Calibri" w:hAnsi="Calibri"/>
        </w:rPr>
      </w:pPr>
      <w:r w:rsidRPr="00154AAE">
        <w:rPr>
          <w:rFonts w:ascii="Calibri" w:hAnsi="Calibri"/>
        </w:rPr>
        <w:t>The DALY score (this can be obtained from the</w:t>
      </w:r>
      <w:ins w:id="3" w:author="Abdulrahman El-Sayed" w:date="2015-02-14T12:41:00Z">
        <w:r w:rsidR="00F761E0">
          <w:rPr>
            <w:rFonts w:ascii="Calibri" w:hAnsi="Calibri"/>
          </w:rPr>
          <w:t xml:space="preserve"> 2010</w:t>
        </w:r>
      </w:ins>
      <w:r w:rsidRPr="00154AAE">
        <w:rPr>
          <w:rFonts w:ascii="Calibri" w:hAnsi="Calibri"/>
        </w:rPr>
        <w:t xml:space="preserve"> Global Burden of Disease</w:t>
      </w:r>
      <w:r>
        <w:rPr>
          <w:rFonts w:ascii="Calibri" w:hAnsi="Calibri"/>
        </w:rPr>
        <w:t xml:space="preserve"> study)</w:t>
      </w:r>
    </w:p>
    <w:p w14:paraId="7CB747B4" w14:textId="4AA31456" w:rsidR="00154AAE" w:rsidRPr="00154AAE" w:rsidRDefault="00154AAE" w:rsidP="00154AAE">
      <w:pPr>
        <w:pStyle w:val="ListParagraph"/>
        <w:numPr>
          <w:ilvl w:val="0"/>
          <w:numId w:val="19"/>
        </w:numPr>
        <w:spacing w:after="0" w:line="240" w:lineRule="auto"/>
        <w:rPr>
          <w:rFonts w:ascii="Calibri" w:hAnsi="Calibri"/>
        </w:rPr>
      </w:pPr>
      <w:r w:rsidRPr="00154AAE">
        <w:rPr>
          <w:rFonts w:ascii="Calibri" w:hAnsi="Calibri"/>
        </w:rPr>
        <w:t>Mortality hazards or other e</w:t>
      </w:r>
      <w:r>
        <w:rPr>
          <w:rFonts w:ascii="Calibri" w:hAnsi="Calibri"/>
        </w:rPr>
        <w:t>stimates of years of life lost (from the literature)</w:t>
      </w:r>
    </w:p>
    <w:p w14:paraId="1E46CE7C" w14:textId="77777777" w:rsidR="00154AAE" w:rsidRPr="00154AAE" w:rsidRDefault="00154AAE" w:rsidP="00154AAE">
      <w:pPr>
        <w:rPr>
          <w:rFonts w:ascii="Calibri" w:hAnsi="Calibri"/>
          <w:sz w:val="22"/>
          <w:szCs w:val="22"/>
        </w:rPr>
      </w:pPr>
    </w:p>
    <w:p w14:paraId="020D973B" w14:textId="7384DCE6" w:rsidR="00154AAE" w:rsidRPr="00154AAE" w:rsidRDefault="00154AAE" w:rsidP="00154AAE">
      <w:pPr>
        <w:rPr>
          <w:rFonts w:ascii="Calibri" w:hAnsi="Calibri"/>
          <w:sz w:val="22"/>
          <w:szCs w:val="22"/>
        </w:rPr>
      </w:pPr>
      <w:r w:rsidRPr="00154AAE">
        <w:rPr>
          <w:rFonts w:ascii="Calibri" w:hAnsi="Calibri"/>
          <w:sz w:val="22"/>
          <w:szCs w:val="22"/>
        </w:rPr>
        <w:t xml:space="preserve">The </w:t>
      </w:r>
      <w:r w:rsidR="001761CB">
        <w:rPr>
          <w:rFonts w:ascii="Calibri" w:hAnsi="Calibri"/>
          <w:sz w:val="22"/>
          <w:szCs w:val="22"/>
        </w:rPr>
        <w:t>DO</w:t>
      </w:r>
      <w:ins w:id="4" w:author="Abdulrahman El-Sayed" w:date="2015-02-14T12:40:00Z">
        <w:r w:rsidR="00F761E0">
          <w:rPr>
            <w:rFonts w:ascii="Calibri" w:hAnsi="Calibri"/>
            <w:sz w:val="22"/>
            <w:szCs w:val="22"/>
          </w:rPr>
          <w:t>H</w:t>
        </w:r>
      </w:ins>
      <w:r w:rsidR="001761CB">
        <w:rPr>
          <w:rFonts w:ascii="Calibri" w:hAnsi="Calibri"/>
          <w:sz w:val="22"/>
          <w:szCs w:val="22"/>
        </w:rPr>
        <w:t xml:space="preserve">MH </w:t>
      </w:r>
      <w:r w:rsidRPr="00154AAE">
        <w:rPr>
          <w:rFonts w:ascii="Calibri" w:hAnsi="Calibri"/>
          <w:sz w:val="22"/>
          <w:szCs w:val="22"/>
        </w:rPr>
        <w:t xml:space="preserve">has specifically asked for a ranking of mental illness among other conditions. To fulfill this request, we will need to </w:t>
      </w:r>
      <w:r w:rsidR="001761CB">
        <w:rPr>
          <w:rFonts w:ascii="Calibri" w:hAnsi="Calibri"/>
          <w:sz w:val="22"/>
          <w:szCs w:val="22"/>
        </w:rPr>
        <w:t xml:space="preserve">analyze </w:t>
      </w:r>
      <w:r w:rsidRPr="00154AAE">
        <w:rPr>
          <w:rFonts w:ascii="Calibri" w:hAnsi="Calibri"/>
          <w:sz w:val="22"/>
          <w:szCs w:val="22"/>
        </w:rPr>
        <w:t>a set of other common conditions</w:t>
      </w:r>
      <w:r>
        <w:rPr>
          <w:rFonts w:ascii="Calibri" w:hAnsi="Calibri"/>
          <w:sz w:val="22"/>
          <w:szCs w:val="22"/>
        </w:rPr>
        <w:t>, as well</w:t>
      </w:r>
      <w:r w:rsidRPr="00154AAE">
        <w:rPr>
          <w:rFonts w:ascii="Calibri" w:hAnsi="Calibri"/>
          <w:sz w:val="22"/>
          <w:szCs w:val="22"/>
        </w:rPr>
        <w:t xml:space="preserve">. These </w:t>
      </w:r>
      <w:r>
        <w:rPr>
          <w:rFonts w:ascii="Calibri" w:hAnsi="Calibri"/>
          <w:sz w:val="22"/>
          <w:szCs w:val="22"/>
        </w:rPr>
        <w:t>will include other high burden diseases,</w:t>
      </w:r>
      <w:r w:rsidRPr="00154AAE">
        <w:rPr>
          <w:rFonts w:ascii="Calibri" w:hAnsi="Calibri"/>
          <w:sz w:val="22"/>
          <w:szCs w:val="22"/>
        </w:rPr>
        <w:t xml:space="preserve"> in</w:t>
      </w:r>
      <w:r>
        <w:rPr>
          <w:rFonts w:ascii="Calibri" w:hAnsi="Calibri"/>
          <w:sz w:val="22"/>
          <w:szCs w:val="22"/>
        </w:rPr>
        <w:t>cluding</w:t>
      </w:r>
      <w:r w:rsidRPr="00154AAE">
        <w:rPr>
          <w:rFonts w:ascii="Calibri" w:hAnsi="Calibri"/>
          <w:sz w:val="22"/>
          <w:szCs w:val="22"/>
        </w:rPr>
        <w:t xml:space="preserve"> heart disease, canc</w:t>
      </w:r>
      <w:r>
        <w:rPr>
          <w:rFonts w:ascii="Calibri" w:hAnsi="Calibri"/>
          <w:sz w:val="22"/>
          <w:szCs w:val="22"/>
        </w:rPr>
        <w:t xml:space="preserve">er, accidents, stroke, and COPD. </w:t>
      </w:r>
      <w:r w:rsidRPr="00154AAE">
        <w:rPr>
          <w:rFonts w:ascii="Calibri" w:hAnsi="Calibri"/>
          <w:sz w:val="22"/>
          <w:szCs w:val="22"/>
        </w:rPr>
        <w:t xml:space="preserve">This </w:t>
      </w:r>
      <w:r>
        <w:rPr>
          <w:rFonts w:ascii="Calibri" w:hAnsi="Calibri"/>
          <w:sz w:val="22"/>
          <w:szCs w:val="22"/>
        </w:rPr>
        <w:t>analysis</w:t>
      </w:r>
      <w:r w:rsidRPr="00154AAE">
        <w:rPr>
          <w:rFonts w:ascii="Calibri" w:hAnsi="Calibri"/>
          <w:sz w:val="22"/>
          <w:szCs w:val="22"/>
        </w:rPr>
        <w:t xml:space="preserve"> will involve replicating the analyses from the 2011 Global Burden of Disease report for established market economies, but substituting the pre</w:t>
      </w:r>
      <w:r>
        <w:rPr>
          <w:rFonts w:ascii="Calibri" w:hAnsi="Calibri"/>
          <w:sz w:val="22"/>
          <w:szCs w:val="22"/>
        </w:rPr>
        <w:t>valence data for New York City.</w:t>
      </w:r>
      <w:ins w:id="5" w:author="Abdulrahman El-Sayed" w:date="2015-02-14T12:40:00Z">
        <w:r w:rsidR="00F761E0">
          <w:rPr>
            <w:rFonts w:ascii="Calibri" w:hAnsi="Calibri"/>
            <w:sz w:val="22"/>
            <w:szCs w:val="22"/>
          </w:rPr>
          <w:t xml:space="preserve"> We will incorporate smoothing approaches to align with the goal of small-area DALY estimates in the setting of limited prevalence data. </w:t>
        </w:r>
      </w:ins>
    </w:p>
    <w:p w14:paraId="5E6F53B3" w14:textId="77777777" w:rsidR="00154AAE" w:rsidRPr="00154AAE" w:rsidRDefault="00154AAE" w:rsidP="00154AAE">
      <w:pPr>
        <w:rPr>
          <w:rFonts w:ascii="Calibri" w:hAnsi="Calibri"/>
          <w:sz w:val="22"/>
          <w:szCs w:val="22"/>
        </w:rPr>
      </w:pPr>
    </w:p>
    <w:p w14:paraId="22892964" w14:textId="2BAE2CB2" w:rsidR="00154AAE" w:rsidRPr="00154AAE" w:rsidRDefault="00154AAE" w:rsidP="00154AAE">
      <w:pPr>
        <w:rPr>
          <w:rFonts w:ascii="Calibri" w:hAnsi="Calibri"/>
          <w:sz w:val="22"/>
          <w:szCs w:val="22"/>
        </w:rPr>
      </w:pPr>
      <w:r w:rsidRPr="00154AAE">
        <w:rPr>
          <w:rFonts w:ascii="Calibri" w:hAnsi="Calibri"/>
          <w:sz w:val="22"/>
          <w:szCs w:val="22"/>
        </w:rPr>
        <w:t xml:space="preserve">To estimate the economic burden of </w:t>
      </w:r>
      <w:r w:rsidR="001761CB">
        <w:rPr>
          <w:rFonts w:ascii="Calibri" w:hAnsi="Calibri"/>
          <w:sz w:val="22"/>
          <w:szCs w:val="22"/>
        </w:rPr>
        <w:t>psychopathology</w:t>
      </w:r>
      <w:r w:rsidRPr="00154AAE">
        <w:rPr>
          <w:rFonts w:ascii="Calibri" w:hAnsi="Calibri"/>
          <w:sz w:val="22"/>
          <w:szCs w:val="22"/>
        </w:rPr>
        <w:t xml:space="preserve">, we </w:t>
      </w:r>
      <w:r w:rsidR="001761CB">
        <w:rPr>
          <w:rFonts w:ascii="Calibri" w:hAnsi="Calibri"/>
          <w:sz w:val="22"/>
          <w:szCs w:val="22"/>
        </w:rPr>
        <w:t>will calculate</w:t>
      </w:r>
      <w:r>
        <w:rPr>
          <w:rFonts w:ascii="Calibri" w:hAnsi="Calibri"/>
          <w:sz w:val="22"/>
          <w:szCs w:val="22"/>
        </w:rPr>
        <w:t xml:space="preserve"> the costs associated with</w:t>
      </w:r>
      <w:r w:rsidRPr="00154AAE">
        <w:rPr>
          <w:rFonts w:ascii="Calibri" w:hAnsi="Calibri"/>
          <w:sz w:val="22"/>
          <w:szCs w:val="22"/>
        </w:rPr>
        <w:t xml:space="preserve">: </w:t>
      </w:r>
    </w:p>
    <w:p w14:paraId="03059841" w14:textId="77777777" w:rsidR="00154AAE" w:rsidRPr="00154AAE" w:rsidRDefault="00154AAE" w:rsidP="00154AAE">
      <w:pPr>
        <w:pStyle w:val="ListParagraph"/>
        <w:numPr>
          <w:ilvl w:val="0"/>
          <w:numId w:val="20"/>
        </w:numPr>
        <w:spacing w:after="0" w:line="240" w:lineRule="auto"/>
        <w:rPr>
          <w:rFonts w:ascii="Calibri" w:hAnsi="Calibri"/>
        </w:rPr>
      </w:pPr>
      <w:r w:rsidRPr="00154AAE">
        <w:rPr>
          <w:rFonts w:ascii="Calibri" w:hAnsi="Calibri"/>
          <w:i/>
        </w:rPr>
        <w:t>Lost productivity time, lost leisure time.</w:t>
      </w:r>
      <w:r w:rsidRPr="00154AAE">
        <w:rPr>
          <w:rFonts w:ascii="Calibri" w:hAnsi="Calibri"/>
        </w:rPr>
        <w:t xml:space="preserve"> These two costs are valued together at the median wage and are summed over 24 hours/365 days/year.</w:t>
      </w:r>
    </w:p>
    <w:p w14:paraId="08AEAE90" w14:textId="5C0FCD0C" w:rsidR="00154AAE" w:rsidRPr="00154AAE" w:rsidRDefault="00154AAE" w:rsidP="00154AAE">
      <w:pPr>
        <w:pStyle w:val="ListParagraph"/>
        <w:numPr>
          <w:ilvl w:val="0"/>
          <w:numId w:val="20"/>
        </w:numPr>
        <w:spacing w:after="0" w:line="240" w:lineRule="auto"/>
        <w:rPr>
          <w:rFonts w:ascii="Calibri" w:hAnsi="Calibri"/>
        </w:rPr>
      </w:pPr>
      <w:r w:rsidRPr="00154AAE">
        <w:rPr>
          <w:rFonts w:ascii="Calibri" w:hAnsi="Calibri"/>
          <w:i/>
        </w:rPr>
        <w:t>Medical costs.</w:t>
      </w:r>
      <w:r w:rsidRPr="00154AAE">
        <w:rPr>
          <w:rFonts w:ascii="Calibri" w:hAnsi="Calibri"/>
        </w:rPr>
        <w:t xml:space="preserve"> These can either be calculated fr</w:t>
      </w:r>
      <w:r>
        <w:rPr>
          <w:rFonts w:ascii="Calibri" w:hAnsi="Calibri"/>
        </w:rPr>
        <w:t>om scratch using billing/paye</w:t>
      </w:r>
      <w:r w:rsidRPr="00154AAE">
        <w:rPr>
          <w:rFonts w:ascii="Calibri" w:hAnsi="Calibri"/>
        </w:rPr>
        <w:t xml:space="preserve">r data </w:t>
      </w:r>
      <w:r>
        <w:rPr>
          <w:rFonts w:ascii="Calibri" w:hAnsi="Calibri"/>
        </w:rPr>
        <w:t xml:space="preserve">(NYC SPARC data) </w:t>
      </w:r>
      <w:r w:rsidRPr="00154AAE">
        <w:rPr>
          <w:rFonts w:ascii="Calibri" w:hAnsi="Calibri"/>
        </w:rPr>
        <w:t>or can be estimated on a per capita basis from the literature and then adjusted to 2014 New York City costs using a medical inflati</w:t>
      </w:r>
      <w:r>
        <w:rPr>
          <w:rFonts w:ascii="Calibri" w:hAnsi="Calibri"/>
        </w:rPr>
        <w:t>on index and relative cost data</w:t>
      </w:r>
      <w:r w:rsidR="001D183D">
        <w:rPr>
          <w:rFonts w:ascii="Calibri" w:hAnsi="Calibri"/>
        </w:rPr>
        <w:t>.</w:t>
      </w:r>
    </w:p>
    <w:p w14:paraId="306B7F97" w14:textId="77777777" w:rsidR="00154AAE" w:rsidRPr="00154AAE" w:rsidRDefault="00154AAE" w:rsidP="00154AAE">
      <w:pPr>
        <w:pStyle w:val="ListParagraph"/>
        <w:numPr>
          <w:ilvl w:val="0"/>
          <w:numId w:val="20"/>
        </w:numPr>
        <w:spacing w:after="0" w:line="240" w:lineRule="auto"/>
        <w:rPr>
          <w:rFonts w:ascii="Calibri" w:hAnsi="Calibri"/>
        </w:rPr>
      </w:pPr>
      <w:r w:rsidRPr="00154AAE">
        <w:rPr>
          <w:rFonts w:ascii="Calibri" w:hAnsi="Calibri"/>
          <w:i/>
        </w:rPr>
        <w:t>Social services costs.</w:t>
      </w:r>
      <w:r w:rsidRPr="00154AAE">
        <w:rPr>
          <w:rFonts w:ascii="Calibri" w:hAnsi="Calibri"/>
        </w:rPr>
        <w:t xml:space="preserve"> Mental illness places a huge burden on the city’s social service infrastructure, including housing services.</w:t>
      </w:r>
    </w:p>
    <w:p w14:paraId="270A93F2" w14:textId="77777777" w:rsidR="00154AAE" w:rsidRDefault="00154AAE" w:rsidP="00154AAE">
      <w:pPr>
        <w:pStyle w:val="ListParagraph"/>
        <w:numPr>
          <w:ilvl w:val="0"/>
          <w:numId w:val="20"/>
        </w:numPr>
        <w:spacing w:after="0" w:line="240" w:lineRule="auto"/>
        <w:rPr>
          <w:ins w:id="6" w:author="Abdulrahman El-Sayed" w:date="2015-02-14T12:42:00Z"/>
          <w:rFonts w:ascii="Calibri" w:hAnsi="Calibri"/>
        </w:rPr>
      </w:pPr>
      <w:r w:rsidRPr="00154AAE">
        <w:rPr>
          <w:rFonts w:ascii="Calibri" w:hAnsi="Calibri"/>
          <w:i/>
        </w:rPr>
        <w:t>Policing/incarceration costs.</w:t>
      </w:r>
      <w:r w:rsidRPr="00154AAE">
        <w:rPr>
          <w:rFonts w:ascii="Calibri" w:hAnsi="Calibri"/>
        </w:rPr>
        <w:t xml:space="preserve"> These can be captured via the literature and via criminal justice databases. The cost is calculated by multiplying the </w:t>
      </w:r>
      <w:proofErr w:type="gramStart"/>
      <w:r w:rsidRPr="00154AAE">
        <w:rPr>
          <w:rFonts w:ascii="Calibri" w:hAnsi="Calibri"/>
        </w:rPr>
        <w:t>attributable</w:t>
      </w:r>
      <w:proofErr w:type="gramEnd"/>
      <w:r w:rsidRPr="00154AAE">
        <w:rPr>
          <w:rFonts w:ascii="Calibri" w:hAnsi="Calibri"/>
        </w:rPr>
        <w:t xml:space="preserve"> fraction of all criminal justice system contacts due to mental illness by the total criminal justice system costs to New York City.</w:t>
      </w:r>
    </w:p>
    <w:p w14:paraId="7CFC6824" w14:textId="52FC094B" w:rsidR="00154AAE" w:rsidRPr="00F761E0" w:rsidRDefault="00F761E0" w:rsidP="00F761E0">
      <w:pPr>
        <w:pStyle w:val="ListParagraph"/>
        <w:numPr>
          <w:ilvl w:val="0"/>
          <w:numId w:val="20"/>
        </w:numPr>
        <w:spacing w:after="0" w:line="240" w:lineRule="auto"/>
        <w:rPr>
          <w:rFonts w:ascii="Calibri" w:hAnsi="Calibri"/>
        </w:rPr>
      </w:pPr>
      <w:ins w:id="7" w:author="Abdulrahman El-Sayed" w:date="2015-02-14T12:42:00Z">
        <w:r>
          <w:rPr>
            <w:rFonts w:ascii="Calibri" w:hAnsi="Calibri"/>
            <w:i/>
          </w:rPr>
          <w:t>Caregiving costs.</w:t>
        </w:r>
        <w:r>
          <w:rPr>
            <w:rFonts w:ascii="Calibri" w:hAnsi="Calibri"/>
          </w:rPr>
          <w:t xml:space="preserve"> We will here leverage the literature regarding the economic costs due to caregiving and lost productivity of caregivers to estimate the potential costs of caregiving for mental illness in the City</w:t>
        </w:r>
      </w:ins>
      <w:ins w:id="8" w:author="Abdulrahman El-Sayed" w:date="2015-02-14T12:43:00Z">
        <w:r>
          <w:rPr>
            <w:rFonts w:ascii="Calibri" w:hAnsi="Calibri"/>
          </w:rPr>
          <w:t>.</w:t>
        </w:r>
      </w:ins>
    </w:p>
    <w:p w14:paraId="1DA79738" w14:textId="77777777" w:rsidR="001761CB" w:rsidRDefault="001761CB" w:rsidP="00154AAE">
      <w:pPr>
        <w:rPr>
          <w:rFonts w:ascii="Calibri" w:hAnsi="Calibri"/>
          <w:b/>
          <w:i/>
          <w:sz w:val="22"/>
          <w:szCs w:val="22"/>
        </w:rPr>
      </w:pPr>
    </w:p>
    <w:p w14:paraId="78F04AEF" w14:textId="464F7021" w:rsidR="00154AAE" w:rsidRPr="00154AAE" w:rsidRDefault="001761CB" w:rsidP="00154AAE">
      <w:pPr>
        <w:rPr>
          <w:rFonts w:ascii="Calibri" w:hAnsi="Calibri"/>
          <w:b/>
          <w:i/>
          <w:sz w:val="22"/>
          <w:szCs w:val="22"/>
        </w:rPr>
      </w:pPr>
      <w:r>
        <w:rPr>
          <w:rFonts w:ascii="Calibri" w:hAnsi="Calibri"/>
          <w:b/>
          <w:i/>
          <w:sz w:val="22"/>
          <w:szCs w:val="22"/>
        </w:rPr>
        <w:t xml:space="preserve">Piece 2. </w:t>
      </w:r>
      <w:r w:rsidR="00154AAE" w:rsidRPr="00154AAE">
        <w:rPr>
          <w:rFonts w:ascii="Calibri" w:hAnsi="Calibri"/>
          <w:b/>
          <w:i/>
          <w:sz w:val="22"/>
          <w:szCs w:val="22"/>
        </w:rPr>
        <w:t xml:space="preserve">Mapping the </w:t>
      </w:r>
      <w:proofErr w:type="spellStart"/>
      <w:r w:rsidR="00154AAE" w:rsidRPr="00154AAE">
        <w:rPr>
          <w:rFonts w:ascii="Calibri" w:hAnsi="Calibri"/>
          <w:b/>
          <w:i/>
          <w:sz w:val="22"/>
          <w:szCs w:val="22"/>
        </w:rPr>
        <w:t>burden</w:t>
      </w:r>
      <w:ins w:id="9" w:author="Abdulrahman El-Sayed" w:date="2015-02-14T12:44:00Z">
        <w:r w:rsidR="00F761E0">
          <w:rPr>
            <w:rFonts w:ascii="Calibri" w:hAnsi="Calibri"/>
            <w:b/>
            <w:i/>
            <w:sz w:val="22"/>
            <w:szCs w:val="22"/>
          </w:rPr>
          <w:t>,</w:t>
        </w:r>
      </w:ins>
      <w:r w:rsidR="001D183D">
        <w:rPr>
          <w:rFonts w:ascii="Calibri" w:hAnsi="Calibri"/>
          <w:b/>
          <w:i/>
          <w:sz w:val="22"/>
          <w:szCs w:val="22"/>
        </w:rPr>
        <w:t>‘preventable</w:t>
      </w:r>
      <w:proofErr w:type="spellEnd"/>
      <w:r w:rsidR="001D183D">
        <w:rPr>
          <w:rFonts w:ascii="Calibri" w:hAnsi="Calibri"/>
          <w:b/>
          <w:i/>
          <w:sz w:val="22"/>
          <w:szCs w:val="22"/>
        </w:rPr>
        <w:t xml:space="preserve"> burden’</w:t>
      </w:r>
      <w:ins w:id="10" w:author="Abdulrahman El-Sayed" w:date="2015-02-14T12:44:00Z">
        <w:r w:rsidR="00F761E0">
          <w:rPr>
            <w:rFonts w:ascii="Calibri" w:hAnsi="Calibri"/>
            <w:b/>
            <w:i/>
            <w:sz w:val="22"/>
            <w:szCs w:val="22"/>
          </w:rPr>
          <w:t xml:space="preserve">, ‘treatable burden’ and disparities in </w:t>
        </w:r>
      </w:ins>
      <w:r w:rsidR="001D183D">
        <w:rPr>
          <w:rFonts w:ascii="Calibri" w:hAnsi="Calibri"/>
          <w:b/>
          <w:i/>
          <w:sz w:val="22"/>
          <w:szCs w:val="22"/>
        </w:rPr>
        <w:t>psychopathology</w:t>
      </w:r>
      <w:ins w:id="11" w:author="Abdulrahman El-Sayed" w:date="2015-02-14T12:43:00Z">
        <w:r w:rsidR="00F761E0">
          <w:rPr>
            <w:rFonts w:ascii="Calibri" w:hAnsi="Calibri"/>
            <w:b/>
            <w:i/>
            <w:sz w:val="22"/>
            <w:szCs w:val="22"/>
          </w:rPr>
          <w:t xml:space="preserve"> and substance use</w:t>
        </w:r>
      </w:ins>
      <w:r w:rsidR="00154AAE" w:rsidRPr="00154AAE">
        <w:rPr>
          <w:rFonts w:ascii="Calibri" w:hAnsi="Calibri"/>
          <w:b/>
          <w:i/>
          <w:sz w:val="22"/>
          <w:szCs w:val="22"/>
        </w:rPr>
        <w:t xml:space="preserve"> in NYC</w:t>
      </w:r>
    </w:p>
    <w:p w14:paraId="3ADFEC90" w14:textId="708D79CD" w:rsidR="001D183D" w:rsidRDefault="00154AAE" w:rsidP="00154AAE">
      <w:pPr>
        <w:rPr>
          <w:rFonts w:ascii="Calibri" w:hAnsi="Calibri"/>
          <w:sz w:val="22"/>
          <w:szCs w:val="22"/>
        </w:rPr>
      </w:pPr>
      <w:r>
        <w:rPr>
          <w:rFonts w:ascii="Calibri" w:hAnsi="Calibri"/>
          <w:sz w:val="22"/>
          <w:szCs w:val="22"/>
        </w:rPr>
        <w:t xml:space="preserve">GRAPH unites a team with expertise in </w:t>
      </w:r>
      <w:r w:rsidR="001D183D">
        <w:rPr>
          <w:rFonts w:ascii="Calibri" w:hAnsi="Calibri"/>
          <w:sz w:val="22"/>
          <w:szCs w:val="22"/>
        </w:rPr>
        <w:t xml:space="preserve">health policy, biostatistics, and epidemiology. We have previously conducted a systematic review of the prevention science literature against leading causes of </w:t>
      </w:r>
      <w:r w:rsidR="001D183D">
        <w:rPr>
          <w:rFonts w:ascii="Calibri" w:hAnsi="Calibri"/>
          <w:sz w:val="22"/>
          <w:szCs w:val="22"/>
        </w:rPr>
        <w:lastRenderedPageBreak/>
        <w:t>death, including suicide, alcohol, and drug abuse. Capitalizing on this diverse expertise and experience, we aim to extend the above analyses to ‘tell the story’ of mental health</w:t>
      </w:r>
      <w:ins w:id="12" w:author="Abdulrahman El-Sayed" w:date="2015-02-14T12:44:00Z">
        <w:r w:rsidR="00F761E0">
          <w:rPr>
            <w:rFonts w:ascii="Calibri" w:hAnsi="Calibri"/>
            <w:sz w:val="22"/>
            <w:szCs w:val="22"/>
          </w:rPr>
          <w:t xml:space="preserve"> and substance use</w:t>
        </w:r>
      </w:ins>
      <w:r w:rsidR="001D183D">
        <w:rPr>
          <w:rFonts w:ascii="Calibri" w:hAnsi="Calibri"/>
          <w:sz w:val="22"/>
          <w:szCs w:val="22"/>
        </w:rPr>
        <w:t xml:space="preserve"> in NYC. </w:t>
      </w:r>
    </w:p>
    <w:p w14:paraId="30627DF2" w14:textId="77777777" w:rsidR="001D183D" w:rsidRDefault="001D183D" w:rsidP="00154AAE">
      <w:pPr>
        <w:rPr>
          <w:rFonts w:ascii="Calibri" w:hAnsi="Calibri"/>
          <w:sz w:val="22"/>
          <w:szCs w:val="22"/>
        </w:rPr>
      </w:pPr>
    </w:p>
    <w:p w14:paraId="35779A9A" w14:textId="7E86A92D" w:rsidR="00154AAE" w:rsidRDefault="00154AAE" w:rsidP="001D183D">
      <w:pPr>
        <w:rPr>
          <w:rFonts w:ascii="Calibri" w:hAnsi="Calibri"/>
          <w:sz w:val="22"/>
          <w:szCs w:val="22"/>
        </w:rPr>
      </w:pPr>
      <w:r w:rsidRPr="00154AAE">
        <w:rPr>
          <w:rFonts w:ascii="Calibri" w:hAnsi="Calibri"/>
          <w:sz w:val="22"/>
          <w:szCs w:val="22"/>
        </w:rPr>
        <w:t>In add</w:t>
      </w:r>
      <w:r>
        <w:rPr>
          <w:rFonts w:ascii="Calibri" w:hAnsi="Calibri"/>
          <w:sz w:val="22"/>
          <w:szCs w:val="22"/>
        </w:rPr>
        <w:t>ition to calculating the burden and costs of psychopathology in New York City</w:t>
      </w:r>
      <w:r w:rsidR="001761CB">
        <w:rPr>
          <w:rFonts w:ascii="Calibri" w:hAnsi="Calibri"/>
          <w:sz w:val="22"/>
          <w:szCs w:val="22"/>
        </w:rPr>
        <w:t xml:space="preserve"> in piece 1</w:t>
      </w:r>
      <w:r>
        <w:rPr>
          <w:rFonts w:ascii="Calibri" w:hAnsi="Calibri"/>
          <w:sz w:val="22"/>
          <w:szCs w:val="22"/>
        </w:rPr>
        <w:t xml:space="preserve">, we aim to pursue a series of analyses to advance our understanding of meaningful </w:t>
      </w:r>
      <w:ins w:id="13" w:author="Abdulrahman El-Sayed" w:date="2015-02-14T12:44:00Z">
        <w:r w:rsidR="00F761E0">
          <w:rPr>
            <w:rFonts w:ascii="Calibri" w:hAnsi="Calibri"/>
            <w:sz w:val="22"/>
            <w:szCs w:val="22"/>
          </w:rPr>
          <w:t xml:space="preserve">treatment and prevention </w:t>
        </w:r>
      </w:ins>
      <w:r>
        <w:rPr>
          <w:rFonts w:ascii="Calibri" w:hAnsi="Calibri"/>
          <w:sz w:val="22"/>
          <w:szCs w:val="22"/>
        </w:rPr>
        <w:t>policy to address this burden and deliver the potential return on these investments to public and private payers. In that respect, we aim to perform several targeted analyses toward the following aims:</w:t>
      </w:r>
    </w:p>
    <w:p w14:paraId="038B47EA" w14:textId="77777777" w:rsidR="00154AAE" w:rsidRDefault="00154AAE" w:rsidP="001D183D">
      <w:pPr>
        <w:rPr>
          <w:rFonts w:ascii="Calibri" w:hAnsi="Calibri"/>
          <w:sz w:val="22"/>
          <w:szCs w:val="22"/>
        </w:rPr>
      </w:pPr>
    </w:p>
    <w:p w14:paraId="617CD734" w14:textId="5DF411AB" w:rsidR="00154AAE" w:rsidRDefault="00154AAE" w:rsidP="001D183D">
      <w:pPr>
        <w:pStyle w:val="ListParagraph"/>
        <w:numPr>
          <w:ilvl w:val="0"/>
          <w:numId w:val="21"/>
        </w:numPr>
        <w:spacing w:line="240" w:lineRule="auto"/>
        <w:rPr>
          <w:rFonts w:ascii="Calibri" w:hAnsi="Calibri"/>
        </w:rPr>
      </w:pPr>
      <w:r w:rsidRPr="00154AAE">
        <w:rPr>
          <w:rFonts w:ascii="Calibri" w:hAnsi="Calibri"/>
        </w:rPr>
        <w:t xml:space="preserve">To </w:t>
      </w:r>
      <w:r>
        <w:rPr>
          <w:rFonts w:ascii="Calibri" w:hAnsi="Calibri"/>
        </w:rPr>
        <w:t xml:space="preserve">extend our </w:t>
      </w:r>
      <w:r w:rsidR="001D183D">
        <w:rPr>
          <w:rFonts w:ascii="Calibri" w:hAnsi="Calibri"/>
        </w:rPr>
        <w:t xml:space="preserve">systematic </w:t>
      </w:r>
      <w:r>
        <w:rPr>
          <w:rFonts w:ascii="Calibri" w:hAnsi="Calibri"/>
        </w:rPr>
        <w:t xml:space="preserve">review of </w:t>
      </w:r>
      <w:r w:rsidR="001D183D">
        <w:rPr>
          <w:rFonts w:ascii="Calibri" w:hAnsi="Calibri"/>
        </w:rPr>
        <w:t xml:space="preserve">rigorous, efficacious </w:t>
      </w:r>
      <w:r>
        <w:rPr>
          <w:rFonts w:ascii="Calibri" w:hAnsi="Calibri"/>
        </w:rPr>
        <w:t>primary prevention interventions against leading causes of death</w:t>
      </w:r>
      <w:r w:rsidR="001D183D">
        <w:rPr>
          <w:rFonts w:ascii="Calibri" w:hAnsi="Calibri"/>
        </w:rPr>
        <w:t xml:space="preserve"> to leading causes of psychopathology, including mood and anxiety disorders and psychosis</w:t>
      </w:r>
      <w:ins w:id="14" w:author="Abdulrahman El-Sayed" w:date="2015-02-14T12:45:00Z">
        <w:r w:rsidR="00F761E0">
          <w:rPr>
            <w:rFonts w:ascii="Calibri" w:hAnsi="Calibri"/>
          </w:rPr>
          <w:t>, and substance use, including alcohol and drugs;</w:t>
        </w:r>
      </w:ins>
    </w:p>
    <w:p w14:paraId="284EA598" w14:textId="505F92AF" w:rsidR="00154AAE" w:rsidRPr="00154AAE" w:rsidRDefault="001D183D" w:rsidP="001D183D">
      <w:pPr>
        <w:pStyle w:val="ListParagraph"/>
        <w:numPr>
          <w:ilvl w:val="0"/>
          <w:numId w:val="21"/>
        </w:numPr>
        <w:spacing w:line="240" w:lineRule="auto"/>
        <w:rPr>
          <w:rFonts w:ascii="Calibri" w:hAnsi="Calibri"/>
        </w:rPr>
      </w:pPr>
      <w:r>
        <w:rPr>
          <w:rFonts w:ascii="Calibri" w:hAnsi="Calibri"/>
        </w:rPr>
        <w:t xml:space="preserve">To </w:t>
      </w:r>
      <w:r w:rsidR="00154AAE">
        <w:rPr>
          <w:rFonts w:ascii="Calibri" w:hAnsi="Calibri"/>
        </w:rPr>
        <w:t xml:space="preserve">calculate the ‘preventable burden’ of psychopathology </w:t>
      </w:r>
      <w:r>
        <w:rPr>
          <w:rFonts w:ascii="Calibri" w:hAnsi="Calibri"/>
        </w:rPr>
        <w:t>if rigorous, efficacious primary prevention interventions</w:t>
      </w:r>
      <w:ins w:id="15" w:author="Gary Belkin" w:date="2015-01-25T21:52:00Z">
        <w:r w:rsidR="00C14968">
          <w:rPr>
            <w:rFonts w:ascii="Calibri" w:hAnsi="Calibri"/>
          </w:rPr>
          <w:t xml:space="preserve"> </w:t>
        </w:r>
      </w:ins>
      <w:r>
        <w:rPr>
          <w:rFonts w:ascii="Calibri" w:hAnsi="Calibri"/>
        </w:rPr>
        <w:t>were applied across New York City</w:t>
      </w:r>
      <w:ins w:id="16" w:author="Abdulrahman El-Sayed" w:date="2015-02-14T12:46:00Z">
        <w:r w:rsidR="00F761E0">
          <w:rPr>
            <w:rFonts w:ascii="Calibri" w:hAnsi="Calibri"/>
          </w:rPr>
          <w:t>, as well as the ‘treatable burden’ of psychopathology if funding for evidence-based treatment were extended throughout the City;</w:t>
        </w:r>
      </w:ins>
    </w:p>
    <w:p w14:paraId="713F3F61" w14:textId="53F96788" w:rsidR="00290298" w:rsidRPr="001D183D" w:rsidRDefault="00154AAE" w:rsidP="001D183D">
      <w:pPr>
        <w:pStyle w:val="ListParagraph"/>
        <w:numPr>
          <w:ilvl w:val="0"/>
          <w:numId w:val="21"/>
        </w:numPr>
        <w:spacing w:line="240" w:lineRule="auto"/>
        <w:rPr>
          <w:rFonts w:ascii="Calibri" w:hAnsi="Calibri" w:cs="Arial"/>
        </w:rPr>
      </w:pPr>
      <w:r>
        <w:rPr>
          <w:rFonts w:ascii="Calibri" w:hAnsi="Calibri"/>
        </w:rPr>
        <w:t xml:space="preserve">To </w:t>
      </w:r>
      <w:commentRangeStart w:id="17"/>
      <w:r>
        <w:rPr>
          <w:rFonts w:ascii="Calibri" w:hAnsi="Calibri"/>
        </w:rPr>
        <w:t>map</w:t>
      </w:r>
      <w:commentRangeEnd w:id="17"/>
      <w:r w:rsidR="00E958DA">
        <w:rPr>
          <w:rStyle w:val="CommentReference"/>
          <w:rFonts w:eastAsiaTheme="minorEastAsia"/>
        </w:rPr>
        <w:commentReference w:id="17"/>
      </w:r>
      <w:r>
        <w:rPr>
          <w:rFonts w:ascii="Calibri" w:hAnsi="Calibri"/>
        </w:rPr>
        <w:t xml:space="preserve"> </w:t>
      </w:r>
      <w:r w:rsidR="001D183D" w:rsidRPr="001D183D">
        <w:rPr>
          <w:rFonts w:ascii="Calibri" w:hAnsi="Calibri"/>
        </w:rPr>
        <w:t>both the burden</w:t>
      </w:r>
      <w:ins w:id="18" w:author="Abdulrahman El-Sayed" w:date="2015-02-14T12:45:00Z">
        <w:r w:rsidR="00F761E0">
          <w:rPr>
            <w:rFonts w:ascii="Calibri" w:hAnsi="Calibri"/>
          </w:rPr>
          <w:t xml:space="preserve">, preventable burden, treatable burden, and disparities </w:t>
        </w:r>
      </w:ins>
      <w:r w:rsidR="001D183D" w:rsidRPr="001D183D">
        <w:rPr>
          <w:rFonts w:ascii="Calibri" w:hAnsi="Calibri"/>
        </w:rPr>
        <w:t>of psychopathology</w:t>
      </w:r>
      <w:ins w:id="19" w:author="Abdulrahman El-Sayed" w:date="2015-02-14T12:46:00Z">
        <w:r w:rsidR="00F761E0">
          <w:rPr>
            <w:rFonts w:ascii="Calibri" w:hAnsi="Calibri"/>
          </w:rPr>
          <w:t xml:space="preserve"> and substance use</w:t>
        </w:r>
      </w:ins>
      <w:r w:rsidR="001D183D" w:rsidRPr="001D183D">
        <w:rPr>
          <w:rFonts w:ascii="Calibri" w:hAnsi="Calibri"/>
        </w:rPr>
        <w:t xml:space="preserve"> in New York City</w:t>
      </w:r>
      <w:ins w:id="20" w:author="Abdulrahman El-Sayed" w:date="2015-02-14T12:47:00Z">
        <w:r w:rsidR="00F761E0">
          <w:rPr>
            <w:rFonts w:ascii="Calibri" w:hAnsi="Calibri"/>
          </w:rPr>
          <w:t xml:space="preserve">. While mapping granularity is limited by the quality of extant data, we hope to map to the </w:t>
        </w:r>
        <w:proofErr w:type="spellStart"/>
        <w:r w:rsidR="00F761E0">
          <w:rPr>
            <w:rFonts w:ascii="Calibri" w:hAnsi="Calibri"/>
          </w:rPr>
          <w:t>zipcode</w:t>
        </w:r>
      </w:ins>
      <w:proofErr w:type="spellEnd"/>
      <w:ins w:id="21" w:author="Abdulrahman El-Sayed" w:date="2015-02-14T12:48:00Z">
        <w:r w:rsidR="00F761E0">
          <w:rPr>
            <w:rFonts w:ascii="Calibri" w:hAnsi="Calibri"/>
          </w:rPr>
          <w:t xml:space="preserve"> level combining fine-area estimates and demographic smoothing where appropriate.</w:t>
        </w:r>
      </w:ins>
    </w:p>
    <w:p w14:paraId="646E3AB4" w14:textId="77777777" w:rsidR="001D183D" w:rsidRDefault="001D183D" w:rsidP="001D183D">
      <w:pPr>
        <w:rPr>
          <w:rFonts w:ascii="Calibri" w:hAnsi="Calibri" w:cs="Arial"/>
        </w:rPr>
      </w:pPr>
    </w:p>
    <w:p w14:paraId="41BFA446" w14:textId="49484D25" w:rsidR="001761CB" w:rsidRDefault="001761CB" w:rsidP="001D183D">
      <w:pPr>
        <w:rPr>
          <w:rFonts w:ascii="Calibri" w:hAnsi="Calibri"/>
          <w:b/>
          <w:i/>
          <w:sz w:val="22"/>
          <w:szCs w:val="22"/>
        </w:rPr>
      </w:pPr>
      <w:r>
        <w:rPr>
          <w:rFonts w:ascii="Calibri" w:hAnsi="Calibri"/>
          <w:b/>
          <w:i/>
          <w:sz w:val="22"/>
          <w:szCs w:val="22"/>
        </w:rPr>
        <w:t>Piece 3) Psychopathology and the costs of medical care in NYC</w:t>
      </w:r>
    </w:p>
    <w:p w14:paraId="1F3E20C0" w14:textId="6C5D0615" w:rsidR="001761CB" w:rsidRPr="001761CB" w:rsidRDefault="001761CB" w:rsidP="001D183D">
      <w:pPr>
        <w:rPr>
          <w:rFonts w:ascii="Calibri" w:hAnsi="Calibri" w:cs="Arial"/>
        </w:rPr>
      </w:pPr>
      <w:r>
        <w:rPr>
          <w:rFonts w:ascii="Calibri" w:hAnsi="Calibri"/>
          <w:sz w:val="22"/>
          <w:szCs w:val="22"/>
        </w:rPr>
        <w:t xml:space="preserve">The NYC DOMH is interested in understand the contribution of psychopathology to medical care costs </w:t>
      </w:r>
      <w:r w:rsidR="00FE0F26">
        <w:rPr>
          <w:rFonts w:ascii="Calibri" w:hAnsi="Calibri"/>
          <w:sz w:val="22"/>
          <w:szCs w:val="22"/>
        </w:rPr>
        <w:t xml:space="preserve">for care </w:t>
      </w:r>
      <w:r>
        <w:rPr>
          <w:rFonts w:ascii="Calibri" w:hAnsi="Calibri"/>
          <w:sz w:val="22"/>
          <w:szCs w:val="22"/>
        </w:rPr>
        <w:t>across high burden diseases in NYC among patients enrolled in public healthcare p</w:t>
      </w:r>
      <w:r w:rsidR="00FE0F26">
        <w:rPr>
          <w:rFonts w:ascii="Calibri" w:hAnsi="Calibri"/>
          <w:sz w:val="22"/>
          <w:szCs w:val="22"/>
        </w:rPr>
        <w:t>lans (Medicare and Medicaid). Therefore, in</w:t>
      </w:r>
      <w:r>
        <w:rPr>
          <w:rFonts w:ascii="Calibri" w:hAnsi="Calibri"/>
          <w:sz w:val="22"/>
          <w:szCs w:val="22"/>
        </w:rPr>
        <w:t xml:space="preserve"> addition to directly pursuing </w:t>
      </w:r>
      <w:r w:rsidR="00FE0F26">
        <w:rPr>
          <w:rFonts w:ascii="Calibri" w:hAnsi="Calibri"/>
          <w:sz w:val="22"/>
          <w:szCs w:val="22"/>
        </w:rPr>
        <w:t xml:space="preserve">the </w:t>
      </w:r>
      <w:r>
        <w:rPr>
          <w:rFonts w:ascii="Calibri" w:hAnsi="Calibri"/>
          <w:sz w:val="22"/>
          <w:szCs w:val="22"/>
        </w:rPr>
        <w:t xml:space="preserve">analyses </w:t>
      </w:r>
      <w:r w:rsidR="00FE0F26">
        <w:rPr>
          <w:rFonts w:ascii="Calibri" w:hAnsi="Calibri"/>
          <w:sz w:val="22"/>
          <w:szCs w:val="22"/>
        </w:rPr>
        <w:t xml:space="preserve">outlined in pieces 1 and 2 </w:t>
      </w:r>
      <w:r>
        <w:rPr>
          <w:rFonts w:ascii="Calibri" w:hAnsi="Calibri"/>
          <w:sz w:val="22"/>
          <w:szCs w:val="22"/>
        </w:rPr>
        <w:t xml:space="preserve">above, we will also work directly with the DOMH team to advise on </w:t>
      </w:r>
      <w:r w:rsidR="00FE0F26">
        <w:rPr>
          <w:rFonts w:ascii="Calibri" w:hAnsi="Calibri"/>
          <w:sz w:val="22"/>
          <w:szCs w:val="22"/>
        </w:rPr>
        <w:t>medical care cost</w:t>
      </w:r>
      <w:r>
        <w:rPr>
          <w:rFonts w:ascii="Calibri" w:hAnsi="Calibri"/>
          <w:sz w:val="22"/>
          <w:szCs w:val="22"/>
        </w:rPr>
        <w:t xml:space="preserve"> analyses, on which our investigative team has expertise and experience.</w:t>
      </w:r>
    </w:p>
    <w:p w14:paraId="73A9971D" w14:textId="77777777" w:rsidR="001761CB" w:rsidRDefault="001761CB" w:rsidP="001D183D">
      <w:pPr>
        <w:rPr>
          <w:rFonts w:ascii="Calibri" w:hAnsi="Calibri" w:cs="Arial"/>
          <w:sz w:val="22"/>
          <w:szCs w:val="22"/>
        </w:rPr>
      </w:pPr>
    </w:p>
    <w:p w14:paraId="70B2FD2D" w14:textId="77777777" w:rsidR="001761CB" w:rsidRDefault="001761CB" w:rsidP="001D183D">
      <w:pPr>
        <w:rPr>
          <w:rFonts w:ascii="Calibri" w:hAnsi="Calibri" w:cs="Arial"/>
          <w:sz w:val="22"/>
          <w:szCs w:val="22"/>
        </w:rPr>
      </w:pPr>
    </w:p>
    <w:p w14:paraId="4C172CC5" w14:textId="301D5783" w:rsidR="001761CB" w:rsidRPr="001761CB" w:rsidRDefault="001761CB" w:rsidP="001D183D">
      <w:pPr>
        <w:rPr>
          <w:rFonts w:ascii="Calibri" w:hAnsi="Calibri" w:cs="Arial"/>
          <w:b/>
          <w:i/>
          <w:sz w:val="22"/>
          <w:szCs w:val="22"/>
        </w:rPr>
      </w:pPr>
      <w:r>
        <w:rPr>
          <w:rFonts w:ascii="Calibri" w:hAnsi="Calibri" w:cs="Arial"/>
          <w:b/>
          <w:i/>
          <w:sz w:val="22"/>
          <w:szCs w:val="22"/>
        </w:rPr>
        <w:t>Timeline</w:t>
      </w:r>
    </w:p>
    <w:p w14:paraId="63245BBE" w14:textId="4D9087A3" w:rsidR="00D07194" w:rsidRPr="001761CB" w:rsidRDefault="001D183D" w:rsidP="00F761E0">
      <w:pPr>
        <w:rPr>
          <w:rFonts w:ascii="Calibri" w:hAnsi="Calibri" w:cs="Arial"/>
          <w:sz w:val="22"/>
          <w:szCs w:val="22"/>
        </w:rPr>
      </w:pPr>
      <w:r w:rsidRPr="001D183D">
        <w:rPr>
          <w:rFonts w:ascii="Calibri" w:hAnsi="Calibri" w:cs="Arial"/>
          <w:sz w:val="22"/>
          <w:szCs w:val="22"/>
        </w:rPr>
        <w:t>The</w:t>
      </w:r>
      <w:r>
        <w:rPr>
          <w:rFonts w:ascii="Calibri" w:hAnsi="Calibri" w:cs="Arial"/>
          <w:sz w:val="22"/>
          <w:szCs w:val="22"/>
        </w:rPr>
        <w:t xml:space="preserve"> NYC DOMH would like to publish this report in the second quarter or 2015. In that respect, we aim to pursue a </w:t>
      </w:r>
      <w:r w:rsidR="001761CB">
        <w:rPr>
          <w:rFonts w:ascii="Calibri" w:hAnsi="Calibri" w:cs="Arial"/>
          <w:sz w:val="22"/>
          <w:szCs w:val="22"/>
        </w:rPr>
        <w:t>staged analysis. We aim to begin in February 2015. In that respect, we will complete analyses toward Piece</w:t>
      </w:r>
      <w:ins w:id="22" w:author="Abdulrahman El-Sayed" w:date="2015-02-14T12:49:00Z">
        <w:r w:rsidR="00F761E0">
          <w:rPr>
            <w:rFonts w:ascii="Calibri" w:hAnsi="Calibri" w:cs="Arial"/>
            <w:sz w:val="22"/>
            <w:szCs w:val="22"/>
          </w:rPr>
          <w:t>s</w:t>
        </w:r>
      </w:ins>
      <w:r w:rsidR="001761CB">
        <w:rPr>
          <w:rFonts w:ascii="Calibri" w:hAnsi="Calibri" w:cs="Arial"/>
          <w:sz w:val="22"/>
          <w:szCs w:val="22"/>
        </w:rPr>
        <w:t xml:space="preserve"> 1 </w:t>
      </w:r>
      <w:ins w:id="23" w:author="Abdulrahman El-Sayed" w:date="2015-02-14T12:49:00Z">
        <w:r w:rsidR="00F761E0">
          <w:rPr>
            <w:rFonts w:ascii="Calibri" w:hAnsi="Calibri" w:cs="Arial"/>
            <w:sz w:val="22"/>
            <w:szCs w:val="22"/>
          </w:rPr>
          <w:t xml:space="preserve">and 2 by April </w:t>
        </w:r>
      </w:ins>
      <w:r w:rsidR="001761CB">
        <w:rPr>
          <w:rFonts w:ascii="Calibri" w:hAnsi="Calibri" w:cs="Arial"/>
          <w:sz w:val="22"/>
          <w:szCs w:val="22"/>
        </w:rPr>
        <w:t>15</w:t>
      </w:r>
      <w:r w:rsidR="001761CB">
        <w:rPr>
          <w:rFonts w:ascii="Calibri" w:hAnsi="Calibri" w:cs="Arial"/>
          <w:sz w:val="22"/>
          <w:szCs w:val="22"/>
          <w:vertAlign w:val="superscript"/>
        </w:rPr>
        <w:t>th</w:t>
      </w:r>
      <w:r w:rsidR="001761CB">
        <w:rPr>
          <w:rFonts w:ascii="Calibri" w:hAnsi="Calibri" w:cs="Arial"/>
          <w:sz w:val="22"/>
          <w:szCs w:val="22"/>
        </w:rPr>
        <w:t>, working with colleagues at DO</w:t>
      </w:r>
      <w:ins w:id="24" w:author="Abdulrahman El-Sayed" w:date="2015-02-14T12:49:00Z">
        <w:r w:rsidR="00F761E0">
          <w:rPr>
            <w:rFonts w:ascii="Calibri" w:hAnsi="Calibri" w:cs="Arial"/>
            <w:sz w:val="22"/>
            <w:szCs w:val="22"/>
          </w:rPr>
          <w:t>H</w:t>
        </w:r>
      </w:ins>
      <w:r w:rsidR="001761CB">
        <w:rPr>
          <w:rFonts w:ascii="Calibri" w:hAnsi="Calibri" w:cs="Arial"/>
          <w:sz w:val="22"/>
          <w:szCs w:val="22"/>
        </w:rPr>
        <w:t>MH throughout toward Piece 3</w:t>
      </w:r>
      <w:r w:rsidR="00FE0F26">
        <w:rPr>
          <w:rFonts w:ascii="Calibri" w:hAnsi="Calibri" w:cs="Arial"/>
          <w:sz w:val="22"/>
          <w:szCs w:val="22"/>
        </w:rPr>
        <w:t xml:space="preserve"> throughout our timeline</w:t>
      </w:r>
      <w:r w:rsidR="001761CB">
        <w:rPr>
          <w:rFonts w:ascii="Calibri" w:hAnsi="Calibri" w:cs="Arial"/>
          <w:sz w:val="22"/>
          <w:szCs w:val="22"/>
        </w:rPr>
        <w:t xml:space="preserve">. </w:t>
      </w:r>
      <w:bookmarkStart w:id="25" w:name="_GoBack"/>
      <w:bookmarkEnd w:id="25"/>
    </w:p>
    <w:sectPr w:rsidR="00D07194" w:rsidRPr="001761CB" w:rsidSect="001B50DB">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Christina Norman" w:date="2015-02-14T12:49:00Z" w:initials="CN">
    <w:p w14:paraId="7756B771" w14:textId="77777777" w:rsidR="000C3824" w:rsidRDefault="000C3824">
      <w:pPr>
        <w:pStyle w:val="CommentText"/>
      </w:pPr>
      <w:r>
        <w:rPr>
          <w:rStyle w:val="CommentReference"/>
        </w:rPr>
        <w:annotationRef/>
      </w:r>
      <w:r>
        <w:t xml:space="preserve">We are really excited about the mapping. Can you provide a little more detail on exactly what will be included, and at what geographic unit level? Will this be possible at the Community District level? </w:t>
      </w:r>
    </w:p>
    <w:p w14:paraId="54C86096" w14:textId="77777777" w:rsidR="00F761E0" w:rsidRDefault="00F761E0">
      <w:pPr>
        <w:pStyle w:val="CommentText"/>
      </w:pPr>
    </w:p>
    <w:p w14:paraId="56F23F78" w14:textId="54D6EA7B" w:rsidR="00F761E0" w:rsidRDefault="00F761E0">
      <w:pPr>
        <w:pStyle w:val="CommentText"/>
      </w:pPr>
      <w:r>
        <w:t xml:space="preserve">AME: We hope that this will lend itself to an interactive map, although within the timeframe and budget allotted, this may be challenging to implement.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5CF201" w14:textId="77777777" w:rsidR="000C3824" w:rsidRDefault="000C3824" w:rsidP="00F130B8">
      <w:r>
        <w:separator/>
      </w:r>
    </w:p>
  </w:endnote>
  <w:endnote w:type="continuationSeparator" w:id="0">
    <w:p w14:paraId="398E0876" w14:textId="77777777" w:rsidR="000C3824" w:rsidRDefault="000C3824" w:rsidP="00F13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FFC0CF" w14:textId="77777777" w:rsidR="000C3824" w:rsidRDefault="000C3824" w:rsidP="00F130B8">
      <w:r>
        <w:separator/>
      </w:r>
    </w:p>
  </w:footnote>
  <w:footnote w:type="continuationSeparator" w:id="0">
    <w:p w14:paraId="14627558" w14:textId="77777777" w:rsidR="000C3824" w:rsidRDefault="000C3824" w:rsidP="00F130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C3AE2" w14:textId="61253553" w:rsidR="000C3824" w:rsidRDefault="000C3824" w:rsidP="005741F8">
    <w:pPr>
      <w:pStyle w:val="Header"/>
      <w:ind w:left="-1080" w:right="-540" w:firstLine="270"/>
    </w:pPr>
    <w:r w:rsidRPr="005741F8">
      <w:rPr>
        <w:noProof/>
      </w:rPr>
      <w:drawing>
        <wp:inline distT="0" distB="0" distL="0" distR="0" wp14:anchorId="76A8FC67" wp14:editId="660451A0">
          <wp:extent cx="3145367" cy="452723"/>
          <wp:effectExtent l="0" t="0" r="4445" b="50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5367" cy="452723"/>
                  </a:xfrm>
                  <a:prstGeom prst="rect">
                    <a:avLst/>
                  </a:prstGeom>
                  <a:noFill/>
                  <a:ln>
                    <a:noFill/>
                  </a:ln>
                </pic:spPr>
              </pic:pic>
            </a:graphicData>
          </a:graphic>
        </wp:inline>
      </w:drawing>
    </w:r>
    <w:r w:rsidRPr="0058220C">
      <w:rPr>
        <w:rFonts w:cs="Times New Roman"/>
        <w:noProof/>
        <w:sz w:val="22"/>
        <w:szCs w:val="22"/>
      </w:rPr>
      <mc:AlternateContent>
        <mc:Choice Requires="wps">
          <w:drawing>
            <wp:anchor distT="0" distB="0" distL="114300" distR="114300" simplePos="0" relativeHeight="251659264" behindDoc="0" locked="0" layoutInCell="1" allowOverlap="1" wp14:anchorId="2EEB7418" wp14:editId="584CF817">
              <wp:simplePos x="0" y="0"/>
              <wp:positionH relativeFrom="column">
                <wp:posOffset>2971800</wp:posOffset>
              </wp:positionH>
              <wp:positionV relativeFrom="paragraph">
                <wp:posOffset>457200</wp:posOffset>
              </wp:positionV>
              <wp:extent cx="2743200" cy="228600"/>
              <wp:effectExtent l="0" t="0" r="0" b="0"/>
              <wp:wrapThrough wrapText="bothSides">
                <wp:wrapPolygon edited="0">
                  <wp:start x="0" y="0"/>
                  <wp:lineTo x="0" y="21600"/>
                  <wp:lineTo x="21600" y="21600"/>
                  <wp:lineTo x="21600" y="0"/>
                </wp:wrapPolygon>
              </wp:wrapThrough>
              <wp:docPr id="11" name="Rectangle 10"/>
              <wp:cNvGraphicFramePr/>
              <a:graphic xmlns:a="http://schemas.openxmlformats.org/drawingml/2006/main">
                <a:graphicData uri="http://schemas.microsoft.com/office/word/2010/wordprocessingShape">
                  <wps:wsp>
                    <wps:cNvSpPr/>
                    <wps:spPr>
                      <a:xfrm>
                        <a:off x="0" y="0"/>
                        <a:ext cx="2743200" cy="228600"/>
                      </a:xfrm>
                      <a:prstGeom prst="rect">
                        <a:avLst/>
                      </a:prstGeom>
                    </wps:spPr>
                    <wps:txbx>
                      <w:txbxContent>
                        <w:p w14:paraId="0CE36EBE" w14:textId="77777777" w:rsidR="000C3824" w:rsidRPr="00962C7F" w:rsidRDefault="000C3824" w:rsidP="00F130B8">
                          <w:pPr>
                            <w:pStyle w:val="NormalWeb"/>
                            <w:spacing w:before="0" w:beforeAutospacing="0" w:after="0" w:afterAutospacing="0"/>
                            <w:jc w:val="center"/>
                            <w:rPr>
                              <w:rFonts w:ascii="Calibri" w:hAnsi="Calibri"/>
                              <w:sz w:val="18"/>
                              <w:szCs w:val="18"/>
                            </w:rPr>
                          </w:pPr>
                          <w:r w:rsidRPr="00962C7F">
                            <w:rPr>
                              <w:rFonts w:ascii="Calibri" w:hAnsi="Calibri" w:cstheme="minorBidi"/>
                              <w:b/>
                              <w:bCs/>
                              <w:color w:val="808080" w:themeColor="background1" w:themeShade="80"/>
                              <w:kern w:val="24"/>
                              <w:sz w:val="18"/>
                              <w:szCs w:val="18"/>
                            </w:rPr>
                            <w:t>Global Research Analytics for Population Health</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EEB7418" id="Rectangle 10" o:spid="_x0000_s1026" style="position:absolute;left:0;text-align:left;margin-left:234pt;margin-top:36pt;width:3in;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" filled="f" stroked="f">
              <v:textbox>
                <w:txbxContent>
                  <w:p w14:paraId="0CE36EBE" w14:textId="77777777" w:rsidR="001761CB" w:rsidRPr="00962C7F" w:rsidRDefault="001761CB" w:rsidP="00F130B8">
                    <w:pPr>
                      <w:pStyle w:val="NormalWeb"/>
                      <w:spacing w:before="0" w:beforeAutospacing="0" w:after="0" w:afterAutospacing="0"/>
                      <w:jc w:val="center"/>
                      <w:rPr>
                        <w:rFonts w:ascii="Calibri" w:hAnsi="Calibri"/>
                        <w:sz w:val="18"/>
                        <w:szCs w:val="18"/>
                      </w:rPr>
                    </w:pPr>
                    <w:r w:rsidRPr="00962C7F">
                      <w:rPr>
                        <w:rFonts w:ascii="Calibri" w:hAnsi="Calibri" w:cstheme="minorBidi"/>
                        <w:b/>
                        <w:bCs/>
                        <w:color w:val="808080" w:themeColor="background1" w:themeShade="80"/>
                        <w:kern w:val="24"/>
                        <w:sz w:val="18"/>
                        <w:szCs w:val="18"/>
                      </w:rPr>
                      <w:t>Global Research Analytics for Population Health</w:t>
                    </w:r>
                  </w:p>
                </w:txbxContent>
              </v:textbox>
              <w10:wrap type="through"/>
            </v:rect>
          </w:pict>
        </mc:Fallback>
      </mc:AlternateContent>
    </w:r>
    <w:r>
      <w:tab/>
    </w:r>
    <w:r>
      <w:tab/>
      <w:t xml:space="preserve">      </w:t>
    </w:r>
    <w:r w:rsidRPr="005741F8">
      <w:rPr>
        <w:noProof/>
      </w:rPr>
      <w:t xml:space="preserve"> </w:t>
    </w:r>
    <w:r w:rsidRPr="0082198E">
      <w:rPr>
        <w:noProof/>
      </w:rPr>
      <w:drawing>
        <wp:inline distT="0" distB="0" distL="0" distR="0" wp14:anchorId="45B26C9C" wp14:editId="68FD86B1">
          <wp:extent cx="2400300" cy="533400"/>
          <wp:effectExtent l="0" t="0" r="1270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00300" cy="533400"/>
                  </a:xfrm>
                  <a:prstGeom prst="rect">
                    <a:avLst/>
                  </a:prstGeom>
                  <a:noFill/>
                  <a:ln>
                    <a:noFill/>
                  </a:ln>
                </pic:spPr>
              </pic:pic>
            </a:graphicData>
          </a:graphic>
        </wp:inline>
      </w:drawing>
    </w:r>
  </w:p>
  <w:p w14:paraId="20E62AE9" w14:textId="0F2DA705" w:rsidR="000C3824" w:rsidRDefault="000C3824">
    <w:pPr>
      <w:pStyle w:val="Header"/>
    </w:pPr>
    <w:r>
      <w:tab/>
    </w:r>
    <w:r>
      <w:tab/>
    </w:r>
  </w:p>
  <w:p w14:paraId="3D32466A" w14:textId="6463C502" w:rsidR="000C3824" w:rsidRPr="00482DBD" w:rsidRDefault="000C3824" w:rsidP="00482DBD">
    <w:pPr>
      <w:pStyle w:val="Header"/>
      <w:tabs>
        <w:tab w:val="clear" w:pos="4320"/>
        <w:tab w:val="clear" w:pos="8640"/>
        <w:tab w:val="left" w:pos="2520"/>
      </w:tabs>
      <w:rPr>
        <w:sz w:val="14"/>
        <w:szCs w:val="14"/>
      </w:rPr>
    </w:pPr>
    <w:r w:rsidRPr="00482DBD">
      <w:rPr>
        <w:sz w:val="14"/>
        <w:szCs w:val="14"/>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C23"/>
    <w:multiLevelType w:val="hybridMultilevel"/>
    <w:tmpl w:val="59046B72"/>
    <w:lvl w:ilvl="0" w:tplc="639855EC">
      <w:start w:val="1"/>
      <w:numFmt w:val="decimal"/>
      <w:lvlText w:val="%1."/>
      <w:lvlJc w:val="left"/>
      <w:pPr>
        <w:ind w:left="770" w:hanging="360"/>
      </w:pPr>
      <w:rPr>
        <w:b w:val="0"/>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nsid w:val="0C2756C6"/>
    <w:multiLevelType w:val="hybridMultilevel"/>
    <w:tmpl w:val="7A465A0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0C5D0C22"/>
    <w:multiLevelType w:val="hybridMultilevel"/>
    <w:tmpl w:val="27D6C7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356368"/>
    <w:multiLevelType w:val="hybridMultilevel"/>
    <w:tmpl w:val="19E24E42"/>
    <w:lvl w:ilvl="0" w:tplc="91BC7F6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B2DC2"/>
    <w:multiLevelType w:val="hybridMultilevel"/>
    <w:tmpl w:val="3BEC5460"/>
    <w:lvl w:ilvl="0" w:tplc="8E5A74C2">
      <w:start w:val="1"/>
      <w:numFmt w:val="decimal"/>
      <w:lvlText w:val="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5027C2"/>
    <w:multiLevelType w:val="hybridMultilevel"/>
    <w:tmpl w:val="D5141200"/>
    <w:lvl w:ilvl="0" w:tplc="DE30720A">
      <w:start w:val="1"/>
      <w:numFmt w:val="bullet"/>
      <w:lvlText w:val=""/>
      <w:lvlJc w:val="left"/>
      <w:pPr>
        <w:tabs>
          <w:tab w:val="num" w:pos="720"/>
        </w:tabs>
        <w:ind w:left="720" w:hanging="360"/>
      </w:pPr>
      <w:rPr>
        <w:rFonts w:ascii="Wingdings" w:hAnsi="Wingdings" w:hint="default"/>
      </w:rPr>
    </w:lvl>
    <w:lvl w:ilvl="1" w:tplc="8C982302" w:tentative="1">
      <w:start w:val="1"/>
      <w:numFmt w:val="bullet"/>
      <w:lvlText w:val=""/>
      <w:lvlJc w:val="left"/>
      <w:pPr>
        <w:tabs>
          <w:tab w:val="num" w:pos="1440"/>
        </w:tabs>
        <w:ind w:left="1440" w:hanging="360"/>
      </w:pPr>
      <w:rPr>
        <w:rFonts w:ascii="Wingdings" w:hAnsi="Wingdings" w:hint="default"/>
      </w:rPr>
    </w:lvl>
    <w:lvl w:ilvl="2" w:tplc="5B50609A" w:tentative="1">
      <w:start w:val="1"/>
      <w:numFmt w:val="bullet"/>
      <w:lvlText w:val=""/>
      <w:lvlJc w:val="left"/>
      <w:pPr>
        <w:tabs>
          <w:tab w:val="num" w:pos="2160"/>
        </w:tabs>
        <w:ind w:left="2160" w:hanging="360"/>
      </w:pPr>
      <w:rPr>
        <w:rFonts w:ascii="Wingdings" w:hAnsi="Wingdings" w:hint="default"/>
      </w:rPr>
    </w:lvl>
    <w:lvl w:ilvl="3" w:tplc="552CFEDC" w:tentative="1">
      <w:start w:val="1"/>
      <w:numFmt w:val="bullet"/>
      <w:lvlText w:val=""/>
      <w:lvlJc w:val="left"/>
      <w:pPr>
        <w:tabs>
          <w:tab w:val="num" w:pos="2880"/>
        </w:tabs>
        <w:ind w:left="2880" w:hanging="360"/>
      </w:pPr>
      <w:rPr>
        <w:rFonts w:ascii="Wingdings" w:hAnsi="Wingdings" w:hint="default"/>
      </w:rPr>
    </w:lvl>
    <w:lvl w:ilvl="4" w:tplc="D9985D8A" w:tentative="1">
      <w:start w:val="1"/>
      <w:numFmt w:val="bullet"/>
      <w:lvlText w:val=""/>
      <w:lvlJc w:val="left"/>
      <w:pPr>
        <w:tabs>
          <w:tab w:val="num" w:pos="3600"/>
        </w:tabs>
        <w:ind w:left="3600" w:hanging="360"/>
      </w:pPr>
      <w:rPr>
        <w:rFonts w:ascii="Wingdings" w:hAnsi="Wingdings" w:hint="default"/>
      </w:rPr>
    </w:lvl>
    <w:lvl w:ilvl="5" w:tplc="D8AAA668" w:tentative="1">
      <w:start w:val="1"/>
      <w:numFmt w:val="bullet"/>
      <w:lvlText w:val=""/>
      <w:lvlJc w:val="left"/>
      <w:pPr>
        <w:tabs>
          <w:tab w:val="num" w:pos="4320"/>
        </w:tabs>
        <w:ind w:left="4320" w:hanging="360"/>
      </w:pPr>
      <w:rPr>
        <w:rFonts w:ascii="Wingdings" w:hAnsi="Wingdings" w:hint="default"/>
      </w:rPr>
    </w:lvl>
    <w:lvl w:ilvl="6" w:tplc="503464E4" w:tentative="1">
      <w:start w:val="1"/>
      <w:numFmt w:val="bullet"/>
      <w:lvlText w:val=""/>
      <w:lvlJc w:val="left"/>
      <w:pPr>
        <w:tabs>
          <w:tab w:val="num" w:pos="5040"/>
        </w:tabs>
        <w:ind w:left="5040" w:hanging="360"/>
      </w:pPr>
      <w:rPr>
        <w:rFonts w:ascii="Wingdings" w:hAnsi="Wingdings" w:hint="default"/>
      </w:rPr>
    </w:lvl>
    <w:lvl w:ilvl="7" w:tplc="1ECCF2AE" w:tentative="1">
      <w:start w:val="1"/>
      <w:numFmt w:val="bullet"/>
      <w:lvlText w:val=""/>
      <w:lvlJc w:val="left"/>
      <w:pPr>
        <w:tabs>
          <w:tab w:val="num" w:pos="5760"/>
        </w:tabs>
        <w:ind w:left="5760" w:hanging="360"/>
      </w:pPr>
      <w:rPr>
        <w:rFonts w:ascii="Wingdings" w:hAnsi="Wingdings" w:hint="default"/>
      </w:rPr>
    </w:lvl>
    <w:lvl w:ilvl="8" w:tplc="9BA48D20" w:tentative="1">
      <w:start w:val="1"/>
      <w:numFmt w:val="bullet"/>
      <w:lvlText w:val=""/>
      <w:lvlJc w:val="left"/>
      <w:pPr>
        <w:tabs>
          <w:tab w:val="num" w:pos="6480"/>
        </w:tabs>
        <w:ind w:left="6480" w:hanging="360"/>
      </w:pPr>
      <w:rPr>
        <w:rFonts w:ascii="Wingdings" w:hAnsi="Wingdings" w:hint="default"/>
      </w:rPr>
    </w:lvl>
  </w:abstractNum>
  <w:abstractNum w:abstractNumId="6">
    <w:nsid w:val="33B02549"/>
    <w:multiLevelType w:val="hybridMultilevel"/>
    <w:tmpl w:val="E5CC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446768"/>
    <w:multiLevelType w:val="hybridMultilevel"/>
    <w:tmpl w:val="937686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8A61CB"/>
    <w:multiLevelType w:val="hybridMultilevel"/>
    <w:tmpl w:val="E2D8F5FC"/>
    <w:lvl w:ilvl="0" w:tplc="77C437E0">
      <w:start w:val="1"/>
      <w:numFmt w:val="bullet"/>
      <w:lvlText w:val=""/>
      <w:lvlJc w:val="left"/>
      <w:pPr>
        <w:tabs>
          <w:tab w:val="num" w:pos="720"/>
        </w:tabs>
        <w:ind w:left="720" w:hanging="360"/>
      </w:pPr>
      <w:rPr>
        <w:rFonts w:ascii="Wingdings" w:hAnsi="Wingdings" w:hint="default"/>
      </w:rPr>
    </w:lvl>
    <w:lvl w:ilvl="1" w:tplc="E664495C" w:tentative="1">
      <w:start w:val="1"/>
      <w:numFmt w:val="bullet"/>
      <w:lvlText w:val=""/>
      <w:lvlJc w:val="left"/>
      <w:pPr>
        <w:tabs>
          <w:tab w:val="num" w:pos="1440"/>
        </w:tabs>
        <w:ind w:left="1440" w:hanging="360"/>
      </w:pPr>
      <w:rPr>
        <w:rFonts w:ascii="Wingdings" w:hAnsi="Wingdings" w:hint="default"/>
      </w:rPr>
    </w:lvl>
    <w:lvl w:ilvl="2" w:tplc="E4F4F4CC" w:tentative="1">
      <w:start w:val="1"/>
      <w:numFmt w:val="bullet"/>
      <w:lvlText w:val=""/>
      <w:lvlJc w:val="left"/>
      <w:pPr>
        <w:tabs>
          <w:tab w:val="num" w:pos="2160"/>
        </w:tabs>
        <w:ind w:left="2160" w:hanging="360"/>
      </w:pPr>
      <w:rPr>
        <w:rFonts w:ascii="Wingdings" w:hAnsi="Wingdings" w:hint="default"/>
      </w:rPr>
    </w:lvl>
    <w:lvl w:ilvl="3" w:tplc="D5D4ADBA" w:tentative="1">
      <w:start w:val="1"/>
      <w:numFmt w:val="bullet"/>
      <w:lvlText w:val=""/>
      <w:lvlJc w:val="left"/>
      <w:pPr>
        <w:tabs>
          <w:tab w:val="num" w:pos="2880"/>
        </w:tabs>
        <w:ind w:left="2880" w:hanging="360"/>
      </w:pPr>
      <w:rPr>
        <w:rFonts w:ascii="Wingdings" w:hAnsi="Wingdings" w:hint="default"/>
      </w:rPr>
    </w:lvl>
    <w:lvl w:ilvl="4" w:tplc="65504000" w:tentative="1">
      <w:start w:val="1"/>
      <w:numFmt w:val="bullet"/>
      <w:lvlText w:val=""/>
      <w:lvlJc w:val="left"/>
      <w:pPr>
        <w:tabs>
          <w:tab w:val="num" w:pos="3600"/>
        </w:tabs>
        <w:ind w:left="3600" w:hanging="360"/>
      </w:pPr>
      <w:rPr>
        <w:rFonts w:ascii="Wingdings" w:hAnsi="Wingdings" w:hint="default"/>
      </w:rPr>
    </w:lvl>
    <w:lvl w:ilvl="5" w:tplc="C91CAA4E" w:tentative="1">
      <w:start w:val="1"/>
      <w:numFmt w:val="bullet"/>
      <w:lvlText w:val=""/>
      <w:lvlJc w:val="left"/>
      <w:pPr>
        <w:tabs>
          <w:tab w:val="num" w:pos="4320"/>
        </w:tabs>
        <w:ind w:left="4320" w:hanging="360"/>
      </w:pPr>
      <w:rPr>
        <w:rFonts w:ascii="Wingdings" w:hAnsi="Wingdings" w:hint="default"/>
      </w:rPr>
    </w:lvl>
    <w:lvl w:ilvl="6" w:tplc="E5023264" w:tentative="1">
      <w:start w:val="1"/>
      <w:numFmt w:val="bullet"/>
      <w:lvlText w:val=""/>
      <w:lvlJc w:val="left"/>
      <w:pPr>
        <w:tabs>
          <w:tab w:val="num" w:pos="5040"/>
        </w:tabs>
        <w:ind w:left="5040" w:hanging="360"/>
      </w:pPr>
      <w:rPr>
        <w:rFonts w:ascii="Wingdings" w:hAnsi="Wingdings" w:hint="default"/>
      </w:rPr>
    </w:lvl>
    <w:lvl w:ilvl="7" w:tplc="B2A8673C" w:tentative="1">
      <w:start w:val="1"/>
      <w:numFmt w:val="bullet"/>
      <w:lvlText w:val=""/>
      <w:lvlJc w:val="left"/>
      <w:pPr>
        <w:tabs>
          <w:tab w:val="num" w:pos="5760"/>
        </w:tabs>
        <w:ind w:left="5760" w:hanging="360"/>
      </w:pPr>
      <w:rPr>
        <w:rFonts w:ascii="Wingdings" w:hAnsi="Wingdings" w:hint="default"/>
      </w:rPr>
    </w:lvl>
    <w:lvl w:ilvl="8" w:tplc="00C27918" w:tentative="1">
      <w:start w:val="1"/>
      <w:numFmt w:val="bullet"/>
      <w:lvlText w:val=""/>
      <w:lvlJc w:val="left"/>
      <w:pPr>
        <w:tabs>
          <w:tab w:val="num" w:pos="6480"/>
        </w:tabs>
        <w:ind w:left="6480" w:hanging="360"/>
      </w:pPr>
      <w:rPr>
        <w:rFonts w:ascii="Wingdings" w:hAnsi="Wingdings" w:hint="default"/>
      </w:rPr>
    </w:lvl>
  </w:abstractNum>
  <w:abstractNum w:abstractNumId="9">
    <w:nsid w:val="528A4F96"/>
    <w:multiLevelType w:val="hybridMultilevel"/>
    <w:tmpl w:val="76121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1605CD"/>
    <w:multiLevelType w:val="hybridMultilevel"/>
    <w:tmpl w:val="19E24E42"/>
    <w:lvl w:ilvl="0" w:tplc="91BC7F6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A96A09"/>
    <w:multiLevelType w:val="multilevel"/>
    <w:tmpl w:val="19E24E4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0951002"/>
    <w:multiLevelType w:val="hybridMultilevel"/>
    <w:tmpl w:val="B484D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710B44"/>
    <w:multiLevelType w:val="hybridMultilevel"/>
    <w:tmpl w:val="A08E1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63778F"/>
    <w:multiLevelType w:val="hybridMultilevel"/>
    <w:tmpl w:val="B2CA9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8150C5"/>
    <w:multiLevelType w:val="hybridMultilevel"/>
    <w:tmpl w:val="9BF6A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5D6082"/>
    <w:multiLevelType w:val="multilevel"/>
    <w:tmpl w:val="19E24E4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0B107BE"/>
    <w:multiLevelType w:val="hybridMultilevel"/>
    <w:tmpl w:val="4600CF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B211E3"/>
    <w:multiLevelType w:val="hybridMultilevel"/>
    <w:tmpl w:val="A834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CE32B0"/>
    <w:multiLevelType w:val="hybridMultilevel"/>
    <w:tmpl w:val="71727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686006"/>
    <w:multiLevelType w:val="hybridMultilevel"/>
    <w:tmpl w:val="A6988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8"/>
  </w:num>
  <w:num w:numId="4">
    <w:abstractNumId w:val="5"/>
  </w:num>
  <w:num w:numId="5">
    <w:abstractNumId w:val="19"/>
  </w:num>
  <w:num w:numId="6">
    <w:abstractNumId w:val="18"/>
  </w:num>
  <w:num w:numId="7">
    <w:abstractNumId w:val="13"/>
  </w:num>
  <w:num w:numId="8">
    <w:abstractNumId w:val="1"/>
  </w:num>
  <w:num w:numId="9">
    <w:abstractNumId w:val="17"/>
  </w:num>
  <w:num w:numId="10">
    <w:abstractNumId w:val="3"/>
  </w:num>
  <w:num w:numId="11">
    <w:abstractNumId w:val="0"/>
  </w:num>
  <w:num w:numId="12">
    <w:abstractNumId w:val="10"/>
  </w:num>
  <w:num w:numId="13">
    <w:abstractNumId w:val="16"/>
  </w:num>
  <w:num w:numId="14">
    <w:abstractNumId w:val="11"/>
  </w:num>
  <w:num w:numId="15">
    <w:abstractNumId w:val="4"/>
  </w:num>
  <w:num w:numId="16">
    <w:abstractNumId w:val="2"/>
  </w:num>
  <w:num w:numId="17">
    <w:abstractNumId w:val="14"/>
  </w:num>
  <w:num w:numId="18">
    <w:abstractNumId w:val="15"/>
  </w:num>
  <w:num w:numId="19">
    <w:abstractNumId w:val="6"/>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8FE"/>
    <w:rsid w:val="00005021"/>
    <w:rsid w:val="0001477A"/>
    <w:rsid w:val="000166F2"/>
    <w:rsid w:val="00022839"/>
    <w:rsid w:val="00026853"/>
    <w:rsid w:val="00037BBA"/>
    <w:rsid w:val="0007640D"/>
    <w:rsid w:val="000806EB"/>
    <w:rsid w:val="000824A3"/>
    <w:rsid w:val="000A0F5B"/>
    <w:rsid w:val="000C093E"/>
    <w:rsid w:val="000C3824"/>
    <w:rsid w:val="00154AAE"/>
    <w:rsid w:val="001761CB"/>
    <w:rsid w:val="001B50DB"/>
    <w:rsid w:val="001D183D"/>
    <w:rsid w:val="001D49D7"/>
    <w:rsid w:val="00287589"/>
    <w:rsid w:val="00290298"/>
    <w:rsid w:val="00420FB2"/>
    <w:rsid w:val="00421C5A"/>
    <w:rsid w:val="0043716D"/>
    <w:rsid w:val="00482DBD"/>
    <w:rsid w:val="004E4FD7"/>
    <w:rsid w:val="004E7B35"/>
    <w:rsid w:val="005423DA"/>
    <w:rsid w:val="005741F8"/>
    <w:rsid w:val="0058220C"/>
    <w:rsid w:val="005979E6"/>
    <w:rsid w:val="005D4B70"/>
    <w:rsid w:val="005E18DE"/>
    <w:rsid w:val="00664AFF"/>
    <w:rsid w:val="00697324"/>
    <w:rsid w:val="006D67D8"/>
    <w:rsid w:val="007857F0"/>
    <w:rsid w:val="007B7FCF"/>
    <w:rsid w:val="0082198E"/>
    <w:rsid w:val="008328F7"/>
    <w:rsid w:val="008C58FE"/>
    <w:rsid w:val="0091732E"/>
    <w:rsid w:val="00931C1C"/>
    <w:rsid w:val="00962C7F"/>
    <w:rsid w:val="00972317"/>
    <w:rsid w:val="009837AA"/>
    <w:rsid w:val="00985385"/>
    <w:rsid w:val="00AA5906"/>
    <w:rsid w:val="00AB1950"/>
    <w:rsid w:val="00AC1470"/>
    <w:rsid w:val="00AD24E9"/>
    <w:rsid w:val="00B5458C"/>
    <w:rsid w:val="00BA39AF"/>
    <w:rsid w:val="00BD0924"/>
    <w:rsid w:val="00C14968"/>
    <w:rsid w:val="00D07194"/>
    <w:rsid w:val="00D6548F"/>
    <w:rsid w:val="00D734FD"/>
    <w:rsid w:val="00DF50CD"/>
    <w:rsid w:val="00DF73E0"/>
    <w:rsid w:val="00E17B9E"/>
    <w:rsid w:val="00E340D9"/>
    <w:rsid w:val="00E958DA"/>
    <w:rsid w:val="00E96579"/>
    <w:rsid w:val="00F130B8"/>
    <w:rsid w:val="00F14730"/>
    <w:rsid w:val="00F41D6B"/>
    <w:rsid w:val="00F668E0"/>
    <w:rsid w:val="00F761E0"/>
    <w:rsid w:val="00FE0F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00E3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A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8FE"/>
    <w:pPr>
      <w:spacing w:after="200" w:line="480"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8C58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58FE"/>
    <w:rPr>
      <w:rFonts w:ascii="Lucida Grande" w:hAnsi="Lucida Grande" w:cs="Lucida Grande"/>
      <w:sz w:val="18"/>
      <w:szCs w:val="18"/>
    </w:rPr>
  </w:style>
  <w:style w:type="paragraph" w:styleId="NormalWeb">
    <w:name w:val="Normal (Web)"/>
    <w:basedOn w:val="Normal"/>
    <w:uiPriority w:val="99"/>
    <w:semiHidden/>
    <w:unhideWhenUsed/>
    <w:rsid w:val="00287589"/>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287589"/>
    <w:rPr>
      <w:sz w:val="18"/>
      <w:szCs w:val="18"/>
    </w:rPr>
  </w:style>
  <w:style w:type="paragraph" w:styleId="CommentText">
    <w:name w:val="annotation text"/>
    <w:basedOn w:val="Normal"/>
    <w:link w:val="CommentTextChar"/>
    <w:uiPriority w:val="99"/>
    <w:semiHidden/>
    <w:unhideWhenUsed/>
    <w:rsid w:val="00287589"/>
  </w:style>
  <w:style w:type="character" w:customStyle="1" w:styleId="CommentTextChar">
    <w:name w:val="Comment Text Char"/>
    <w:basedOn w:val="DefaultParagraphFont"/>
    <w:link w:val="CommentText"/>
    <w:uiPriority w:val="99"/>
    <w:semiHidden/>
    <w:rsid w:val="00287589"/>
  </w:style>
  <w:style w:type="paragraph" w:styleId="Header">
    <w:name w:val="header"/>
    <w:basedOn w:val="Normal"/>
    <w:link w:val="HeaderChar"/>
    <w:uiPriority w:val="99"/>
    <w:unhideWhenUsed/>
    <w:rsid w:val="00F130B8"/>
    <w:pPr>
      <w:tabs>
        <w:tab w:val="center" w:pos="4320"/>
        <w:tab w:val="right" w:pos="8640"/>
      </w:tabs>
    </w:pPr>
  </w:style>
  <w:style w:type="character" w:customStyle="1" w:styleId="HeaderChar">
    <w:name w:val="Header Char"/>
    <w:basedOn w:val="DefaultParagraphFont"/>
    <w:link w:val="Header"/>
    <w:uiPriority w:val="99"/>
    <w:rsid w:val="00F130B8"/>
  </w:style>
  <w:style w:type="paragraph" w:styleId="Footer">
    <w:name w:val="footer"/>
    <w:basedOn w:val="Normal"/>
    <w:link w:val="FooterChar"/>
    <w:uiPriority w:val="99"/>
    <w:unhideWhenUsed/>
    <w:rsid w:val="00F130B8"/>
    <w:pPr>
      <w:tabs>
        <w:tab w:val="center" w:pos="4320"/>
        <w:tab w:val="right" w:pos="8640"/>
      </w:tabs>
    </w:pPr>
  </w:style>
  <w:style w:type="character" w:customStyle="1" w:styleId="FooterChar">
    <w:name w:val="Footer Char"/>
    <w:basedOn w:val="DefaultParagraphFont"/>
    <w:link w:val="Footer"/>
    <w:uiPriority w:val="99"/>
    <w:rsid w:val="00F130B8"/>
  </w:style>
  <w:style w:type="paragraph" w:styleId="CommentSubject">
    <w:name w:val="annotation subject"/>
    <w:basedOn w:val="CommentText"/>
    <w:next w:val="CommentText"/>
    <w:link w:val="CommentSubjectChar"/>
    <w:uiPriority w:val="99"/>
    <w:semiHidden/>
    <w:unhideWhenUsed/>
    <w:rsid w:val="00C14968"/>
    <w:rPr>
      <w:b/>
      <w:bCs/>
      <w:sz w:val="20"/>
      <w:szCs w:val="20"/>
    </w:rPr>
  </w:style>
  <w:style w:type="character" w:customStyle="1" w:styleId="CommentSubjectChar">
    <w:name w:val="Comment Subject Char"/>
    <w:basedOn w:val="CommentTextChar"/>
    <w:link w:val="CommentSubject"/>
    <w:uiPriority w:val="99"/>
    <w:semiHidden/>
    <w:rsid w:val="00C14968"/>
    <w:rPr>
      <w:b/>
      <w:bCs/>
      <w:sz w:val="20"/>
      <w:szCs w:val="20"/>
    </w:rPr>
  </w:style>
  <w:style w:type="paragraph" w:styleId="Revision">
    <w:name w:val="Revision"/>
    <w:hidden/>
    <w:uiPriority w:val="99"/>
    <w:semiHidden/>
    <w:rsid w:val="00E17B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A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8FE"/>
    <w:pPr>
      <w:spacing w:after="200" w:line="480"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8C58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58FE"/>
    <w:rPr>
      <w:rFonts w:ascii="Lucida Grande" w:hAnsi="Lucida Grande" w:cs="Lucida Grande"/>
      <w:sz w:val="18"/>
      <w:szCs w:val="18"/>
    </w:rPr>
  </w:style>
  <w:style w:type="paragraph" w:styleId="NormalWeb">
    <w:name w:val="Normal (Web)"/>
    <w:basedOn w:val="Normal"/>
    <w:uiPriority w:val="99"/>
    <w:semiHidden/>
    <w:unhideWhenUsed/>
    <w:rsid w:val="00287589"/>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287589"/>
    <w:rPr>
      <w:sz w:val="18"/>
      <w:szCs w:val="18"/>
    </w:rPr>
  </w:style>
  <w:style w:type="paragraph" w:styleId="CommentText">
    <w:name w:val="annotation text"/>
    <w:basedOn w:val="Normal"/>
    <w:link w:val="CommentTextChar"/>
    <w:uiPriority w:val="99"/>
    <w:semiHidden/>
    <w:unhideWhenUsed/>
    <w:rsid w:val="00287589"/>
  </w:style>
  <w:style w:type="character" w:customStyle="1" w:styleId="CommentTextChar">
    <w:name w:val="Comment Text Char"/>
    <w:basedOn w:val="DefaultParagraphFont"/>
    <w:link w:val="CommentText"/>
    <w:uiPriority w:val="99"/>
    <w:semiHidden/>
    <w:rsid w:val="00287589"/>
  </w:style>
  <w:style w:type="paragraph" w:styleId="Header">
    <w:name w:val="header"/>
    <w:basedOn w:val="Normal"/>
    <w:link w:val="HeaderChar"/>
    <w:uiPriority w:val="99"/>
    <w:unhideWhenUsed/>
    <w:rsid w:val="00F130B8"/>
    <w:pPr>
      <w:tabs>
        <w:tab w:val="center" w:pos="4320"/>
        <w:tab w:val="right" w:pos="8640"/>
      </w:tabs>
    </w:pPr>
  </w:style>
  <w:style w:type="character" w:customStyle="1" w:styleId="HeaderChar">
    <w:name w:val="Header Char"/>
    <w:basedOn w:val="DefaultParagraphFont"/>
    <w:link w:val="Header"/>
    <w:uiPriority w:val="99"/>
    <w:rsid w:val="00F130B8"/>
  </w:style>
  <w:style w:type="paragraph" w:styleId="Footer">
    <w:name w:val="footer"/>
    <w:basedOn w:val="Normal"/>
    <w:link w:val="FooterChar"/>
    <w:uiPriority w:val="99"/>
    <w:unhideWhenUsed/>
    <w:rsid w:val="00F130B8"/>
    <w:pPr>
      <w:tabs>
        <w:tab w:val="center" w:pos="4320"/>
        <w:tab w:val="right" w:pos="8640"/>
      </w:tabs>
    </w:pPr>
  </w:style>
  <w:style w:type="character" w:customStyle="1" w:styleId="FooterChar">
    <w:name w:val="Footer Char"/>
    <w:basedOn w:val="DefaultParagraphFont"/>
    <w:link w:val="Footer"/>
    <w:uiPriority w:val="99"/>
    <w:rsid w:val="00F130B8"/>
  </w:style>
  <w:style w:type="paragraph" w:styleId="CommentSubject">
    <w:name w:val="annotation subject"/>
    <w:basedOn w:val="CommentText"/>
    <w:next w:val="CommentText"/>
    <w:link w:val="CommentSubjectChar"/>
    <w:uiPriority w:val="99"/>
    <w:semiHidden/>
    <w:unhideWhenUsed/>
    <w:rsid w:val="00C14968"/>
    <w:rPr>
      <w:b/>
      <w:bCs/>
      <w:sz w:val="20"/>
      <w:szCs w:val="20"/>
    </w:rPr>
  </w:style>
  <w:style w:type="character" w:customStyle="1" w:styleId="CommentSubjectChar">
    <w:name w:val="Comment Subject Char"/>
    <w:basedOn w:val="CommentTextChar"/>
    <w:link w:val="CommentSubject"/>
    <w:uiPriority w:val="99"/>
    <w:semiHidden/>
    <w:rsid w:val="00C14968"/>
    <w:rPr>
      <w:b/>
      <w:bCs/>
      <w:sz w:val="20"/>
      <w:szCs w:val="20"/>
    </w:rPr>
  </w:style>
  <w:style w:type="paragraph" w:styleId="Revision">
    <w:name w:val="Revision"/>
    <w:hidden/>
    <w:uiPriority w:val="99"/>
    <w:semiHidden/>
    <w:rsid w:val="00E17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61248">
      <w:bodyDiv w:val="1"/>
      <w:marLeft w:val="0"/>
      <w:marRight w:val="0"/>
      <w:marTop w:val="0"/>
      <w:marBottom w:val="0"/>
      <w:divBdr>
        <w:top w:val="none" w:sz="0" w:space="0" w:color="auto"/>
        <w:left w:val="none" w:sz="0" w:space="0" w:color="auto"/>
        <w:bottom w:val="none" w:sz="0" w:space="0" w:color="auto"/>
        <w:right w:val="none" w:sz="0" w:space="0" w:color="auto"/>
      </w:divBdr>
      <w:divsChild>
        <w:div w:id="1823043418">
          <w:marLeft w:val="547"/>
          <w:marRight w:val="0"/>
          <w:marTop w:val="154"/>
          <w:marBottom w:val="0"/>
          <w:divBdr>
            <w:top w:val="none" w:sz="0" w:space="0" w:color="auto"/>
            <w:left w:val="none" w:sz="0" w:space="0" w:color="auto"/>
            <w:bottom w:val="none" w:sz="0" w:space="0" w:color="auto"/>
            <w:right w:val="none" w:sz="0" w:space="0" w:color="auto"/>
          </w:divBdr>
        </w:div>
      </w:divsChild>
    </w:div>
    <w:div w:id="249042885">
      <w:bodyDiv w:val="1"/>
      <w:marLeft w:val="0"/>
      <w:marRight w:val="0"/>
      <w:marTop w:val="0"/>
      <w:marBottom w:val="0"/>
      <w:divBdr>
        <w:top w:val="none" w:sz="0" w:space="0" w:color="auto"/>
        <w:left w:val="none" w:sz="0" w:space="0" w:color="auto"/>
        <w:bottom w:val="none" w:sz="0" w:space="0" w:color="auto"/>
        <w:right w:val="none" w:sz="0" w:space="0" w:color="auto"/>
      </w:divBdr>
      <w:divsChild>
        <w:div w:id="1971981286">
          <w:marLeft w:val="547"/>
          <w:marRight w:val="0"/>
          <w:marTop w:val="144"/>
          <w:marBottom w:val="0"/>
          <w:divBdr>
            <w:top w:val="none" w:sz="0" w:space="0" w:color="auto"/>
            <w:left w:val="none" w:sz="0" w:space="0" w:color="auto"/>
            <w:bottom w:val="none" w:sz="0" w:space="0" w:color="auto"/>
            <w:right w:val="none" w:sz="0" w:space="0" w:color="auto"/>
          </w:divBdr>
        </w:div>
        <w:div w:id="204215915">
          <w:marLeft w:val="547"/>
          <w:marRight w:val="0"/>
          <w:marTop w:val="144"/>
          <w:marBottom w:val="0"/>
          <w:divBdr>
            <w:top w:val="none" w:sz="0" w:space="0" w:color="auto"/>
            <w:left w:val="none" w:sz="0" w:space="0" w:color="auto"/>
            <w:bottom w:val="none" w:sz="0" w:space="0" w:color="auto"/>
            <w:right w:val="none" w:sz="0" w:space="0" w:color="auto"/>
          </w:divBdr>
        </w:div>
      </w:divsChild>
    </w:div>
    <w:div w:id="313224583">
      <w:bodyDiv w:val="1"/>
      <w:marLeft w:val="0"/>
      <w:marRight w:val="0"/>
      <w:marTop w:val="0"/>
      <w:marBottom w:val="0"/>
      <w:divBdr>
        <w:top w:val="none" w:sz="0" w:space="0" w:color="auto"/>
        <w:left w:val="none" w:sz="0" w:space="0" w:color="auto"/>
        <w:bottom w:val="none" w:sz="0" w:space="0" w:color="auto"/>
        <w:right w:val="none" w:sz="0" w:space="0" w:color="auto"/>
      </w:divBdr>
    </w:div>
    <w:div w:id="1431119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875</Words>
  <Characters>4992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NYC Department of Health and Mental Hygiene</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Hermosilla</dc:creator>
  <cp:lastModifiedBy>Abdulrahman El-Sayed</cp:lastModifiedBy>
  <cp:revision>2</cp:revision>
  <cp:lastPrinted>2015-01-26T14:01:00Z</cp:lastPrinted>
  <dcterms:created xsi:type="dcterms:W3CDTF">2015-02-14T17:50:00Z</dcterms:created>
  <dcterms:modified xsi:type="dcterms:W3CDTF">2015-02-14T17:50:00Z</dcterms:modified>
</cp:coreProperties>
</file>